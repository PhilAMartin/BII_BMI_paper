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5B912" w14:textId="77777777" w:rsidR="00532C7D" w:rsidRPr="00430C05" w:rsidRDefault="00532C7D" w:rsidP="00532C7D">
      <w:pPr>
        <w:spacing w:after="0"/>
        <w:jc w:val="both"/>
        <w:rPr>
          <w:ins w:id="0" w:author="Andrew Balmford" w:date="2018-11-02T06:26:00Z"/>
          <w:b/>
          <w:sz w:val="32"/>
          <w:szCs w:val="32"/>
        </w:rPr>
      </w:pPr>
      <w:ins w:id="1" w:author="Andrew Balmford" w:date="2018-11-02T06:26:00Z">
        <w:r>
          <w:rPr>
            <w:b/>
            <w:sz w:val="32"/>
            <w:szCs w:val="32"/>
          </w:rPr>
          <w:t>Is biodiversity</w:t>
        </w:r>
        <w:r w:rsidRPr="00430C05">
          <w:rPr>
            <w:b/>
            <w:sz w:val="32"/>
            <w:szCs w:val="32"/>
          </w:rPr>
          <w:t xml:space="preserve"> as intact as we think it is?</w:t>
        </w:r>
      </w:ins>
    </w:p>
    <w:p w14:paraId="49BC4B5C" w14:textId="77777777" w:rsidR="00532C7D" w:rsidRDefault="00532C7D" w:rsidP="00AB5192">
      <w:pPr>
        <w:spacing w:after="0"/>
        <w:jc w:val="both"/>
        <w:rPr>
          <w:ins w:id="2" w:author="Andrew Balmford" w:date="2018-11-02T06:26:00Z"/>
        </w:rPr>
      </w:pPr>
    </w:p>
    <w:p w14:paraId="29A2511A" w14:textId="7D790132" w:rsidR="00AB5192" w:rsidDel="00AB5192" w:rsidRDefault="00AB5192" w:rsidP="00AB5192">
      <w:pPr>
        <w:spacing w:after="0"/>
        <w:jc w:val="both"/>
        <w:rPr>
          <w:del w:id="3" w:author="Andrew Balmford" w:date="2018-11-02T01:08:00Z"/>
        </w:rPr>
        <w:pPrChange w:id="4" w:author="Andrew Balmford" w:date="2018-11-02T01:08:00Z">
          <w:pPr>
            <w:spacing w:after="0"/>
            <w:jc w:val="both"/>
          </w:pPr>
        </w:pPrChange>
      </w:pPr>
      <w:del w:id="5" w:author="Andrew Balmford" w:date="2018-11-02T01:03:00Z">
        <w:r w:rsidRPr="005B7E64" w:rsidDel="00AB5192">
          <w:delText xml:space="preserve">Robust indicators of the state of biodiversity provide essential guidance for tackling the extinction </w:delText>
        </w:r>
        <w:r w:rsidRPr="00486567" w:rsidDel="00AB5192">
          <w:delText>crisis. One increasingly</w:delText>
        </w:r>
        <w:r w:rsidDel="00AB5192">
          <w:delText xml:space="preserve"> prominent metric, the</w:delText>
        </w:r>
      </w:del>
      <w:ins w:id="6" w:author="Andrew Balmford" w:date="2018-11-02T01:03:00Z">
        <w:r>
          <w:t>The</w:t>
        </w:r>
      </w:ins>
      <w:r>
        <w:t xml:space="preserve"> Biodiversity Intactness Index (BII)</w:t>
      </w:r>
      <w:del w:id="7" w:author="Andrew Balmford" w:date="2018-11-02T01:03:00Z">
        <w:r w:rsidDel="00AB5192">
          <w:delText>,</w:delText>
        </w:r>
      </w:del>
      <w:r>
        <w:t xml:space="preserve"> is</w:t>
      </w:r>
      <w:ins w:id="8" w:author="Andrew Balmford" w:date="2018-11-02T01:03:00Z">
        <w:r>
          <w:t xml:space="preserve"> a high-profile metric of</w:t>
        </w:r>
        <w:r w:rsidRPr="005B7E64">
          <w:t xml:space="preserve"> </w:t>
        </w:r>
      </w:ins>
      <w:del w:id="9" w:author="Andrew Balmford" w:date="2018-11-02T01:26:00Z">
        <w:r w:rsidDel="00EB5216">
          <w:delText xml:space="preserve"> intended to indicate </w:delText>
        </w:r>
      </w:del>
      <w:del w:id="10" w:author="Andrew Balmford" w:date="2018-11-02T01:03:00Z">
        <w:r w:rsidDel="00AB5192">
          <w:delText xml:space="preserve">the </w:delText>
        </w:r>
      </w:del>
      <w:ins w:id="11" w:author="Andrew Balmford" w:date="2018-11-02T01:03:00Z">
        <w:r>
          <w:t>an area’s</w:t>
        </w:r>
        <w:r>
          <w:t xml:space="preserve"> </w:t>
        </w:r>
      </w:ins>
      <w:r>
        <w:t xml:space="preserve">average abundance of wild species </w:t>
      </w:r>
      <w:del w:id="12" w:author="Andrew Balmford" w:date="2018-11-02T01:03:00Z">
        <w:r w:rsidDel="00AB5192">
          <w:delText xml:space="preserve">in a given geographical area, </w:delText>
        </w:r>
      </w:del>
      <w:r>
        <w:t>relative to</w:t>
      </w:r>
      <w:ins w:id="13" w:author="Andrew Balmford" w:date="2018-11-02T06:29:00Z">
        <w:r w:rsidR="001F02A8">
          <w:t xml:space="preserve"> that in</w:t>
        </w:r>
      </w:ins>
      <w:r>
        <w:t xml:space="preserve"> </w:t>
      </w:r>
      <w:del w:id="14" w:author="Andrew Balmford" w:date="2018-11-02T01:25:00Z">
        <w:r w:rsidDel="00EB5216">
          <w:delText xml:space="preserve">that in </w:delText>
        </w:r>
      </w:del>
      <w:r>
        <w:t>pre-modern times [1]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>
        <w:t xml:space="preserve"> [2]. </w:t>
      </w:r>
      <w:del w:id="15" w:author="Andrew Balmford" w:date="2018-11-02T01:08:00Z">
        <w:r w:rsidDel="00AB5192">
          <w:delText xml:space="preserve">In principle </w:delText>
        </w:r>
      </w:del>
      <w:del w:id="16" w:author="Andrew Balmford" w:date="2018-11-02T01:04:00Z">
        <w:r w:rsidDel="00AB5192">
          <w:delText>the BII</w:delText>
        </w:r>
      </w:del>
      <w:del w:id="17" w:author="Andrew Balmford" w:date="2018-11-02T01:08:00Z">
        <w:r w:rsidDel="00AB5192">
          <w:delText xml:space="preserve"> has several advantages over other biodiversity indicators – for example by reducing the risk of shifting baselines [3] leading to insufficiently ambitious conservation goals because the current state of biodiversity is simply compared with that in the recent past.</w:delText>
        </w:r>
        <w:r w:rsidRPr="00FE3FC0" w:rsidDel="00AB5192">
          <w:delText xml:space="preserve"> </w:delText>
        </w:r>
      </w:del>
    </w:p>
    <w:p w14:paraId="530E1E1F" w14:textId="3AC86C51" w:rsidR="00AB5192" w:rsidDel="00F55865" w:rsidRDefault="00AB5192" w:rsidP="00AB5192">
      <w:pPr>
        <w:spacing w:after="0"/>
        <w:jc w:val="both"/>
        <w:rPr>
          <w:del w:id="18" w:author="Andrew Balmford" w:date="2018-11-02T01:17:00Z"/>
        </w:rPr>
        <w:pPrChange w:id="19" w:author="Andrew Balmford" w:date="2018-11-02T01:08:00Z">
          <w:pPr>
            <w:spacing w:after="0"/>
            <w:ind w:firstLine="720"/>
            <w:jc w:val="both"/>
          </w:pPr>
        </w:pPrChange>
      </w:pPr>
      <w:del w:id="20" w:author="Andrew Balmford" w:date="2018-11-02T01:08:00Z">
        <w:r w:rsidDel="00AB5192">
          <w:delText>The BI</w:delText>
        </w:r>
      </w:del>
      <w:r>
        <w:t>I</w:t>
      </w:r>
      <w:ins w:id="21" w:author="Andrew Balmford" w:date="2018-11-02T01:08:00Z">
        <w:r>
          <w:t>t</w:t>
        </w:r>
      </w:ins>
      <w:r>
        <w:t xml:space="preserve"> has </w:t>
      </w:r>
      <w:del w:id="22" w:author="Andrew Balmford" w:date="2018-11-02T01:11:00Z">
        <w:r w:rsidDel="00F55865">
          <w:delText xml:space="preserve"> </w:delText>
        </w:r>
      </w:del>
      <w:r>
        <w:t>been endorsed by the Group on Earth Observations of the Biodiversity Observation Network</w:t>
      </w:r>
      <w:ins w:id="23" w:author="Andrew Balmford" w:date="2018-11-02T01:08:00Z">
        <w:r>
          <w:t>,</w:t>
        </w:r>
      </w:ins>
      <w:r>
        <w:t xml:space="preserve"> </w:t>
      </w:r>
      <w:del w:id="24" w:author="Andrew Balmford" w:date="2018-11-02T01:08:00Z">
        <w:r w:rsidDel="00AB5192">
          <w:delText xml:space="preserve">and </w:delText>
        </w:r>
      </w:del>
      <w:r>
        <w:t>adopted by the Intergovernmental Platform on Biodiversity and Ecosystem Services</w:t>
      </w:r>
      <w:del w:id="25" w:author="Andrew Balmford" w:date="2018-11-02T04:00:00Z">
        <w:r w:rsidDel="000C2FA9">
          <w:delText xml:space="preserve"> (IPBES)</w:delText>
        </w:r>
      </w:del>
      <w:r>
        <w:t xml:space="preserve"> as a "core" indicator of </w:t>
      </w:r>
      <w:del w:id="26" w:author="Andrew Balmford" w:date="2018-11-02T01:09:00Z">
        <w:r w:rsidDel="00AB5192">
          <w:delText xml:space="preserve">trends in biodiversity and ecosystem services for assessing </w:delText>
        </w:r>
      </w:del>
      <w:r>
        <w:t>progress towards the Convention on Bio</w:t>
      </w:r>
      <w:ins w:id="27" w:author="Andrew Balmford" w:date="2018-11-02T01:10:00Z">
        <w:r>
          <w:t>logical D</w:t>
        </w:r>
      </w:ins>
      <w:del w:id="28" w:author="Andrew Balmford" w:date="2018-11-02T01:10:00Z">
        <w:r w:rsidDel="00AB5192">
          <w:delText>d</w:delText>
        </w:r>
      </w:del>
      <w:r>
        <w:t>iversity’s Aichi targets 12 and 14</w:t>
      </w:r>
      <w:ins w:id="29" w:author="Andrew Balmford" w:date="2018-11-02T01:11:00Z">
        <w:r>
          <w:t>, and</w:t>
        </w:r>
      </w:ins>
      <w:ins w:id="30" w:author="Andrew Balmford" w:date="2018-11-02T01:12:00Z">
        <w:r w:rsidR="00F55865">
          <w:t xml:space="preserve"> accepted</w:t>
        </w:r>
      </w:ins>
      <w:ins w:id="31" w:author="Andrew Balmford" w:date="2018-11-02T01:11:00Z">
        <w:r>
          <w:t xml:space="preserve"> </w:t>
        </w:r>
      </w:ins>
      <w:del w:id="32" w:author="Andrew Balmford" w:date="2018-11-02T01:11:00Z">
        <w:r w:rsidDel="00AB5192">
          <w:delText xml:space="preserve"> (extinction risk and ecosystem resilience).</w:delText>
        </w:r>
        <w:r w:rsidRPr="002C25AE" w:rsidDel="00AB5192">
          <w:delText xml:space="preserve"> </w:delText>
        </w:r>
        <w:r w:rsidDel="00AB5192">
          <w:delText xml:space="preserve">It has also been adopted </w:delText>
        </w:r>
      </w:del>
      <w:r>
        <w:t>by the Biodiversity Indicators Partnership as</w:t>
      </w:r>
      <w:r w:rsidRPr="002C25AE">
        <w:t xml:space="preserve"> </w:t>
      </w:r>
      <w:r>
        <w:t xml:space="preserve">an indicator </w:t>
      </w:r>
      <w:del w:id="33" w:author="Andrew Balmford" w:date="2018-11-02T01:27:00Z">
        <w:r w:rsidDel="00EB5216">
          <w:delText>to track progress towards</w:delText>
        </w:r>
      </w:del>
      <w:ins w:id="34" w:author="Andrew Balmford" w:date="2018-11-02T01:27:00Z">
        <w:r w:rsidR="00EB5216">
          <w:t>for</w:t>
        </w:r>
      </w:ins>
      <w:r>
        <w:t xml:space="preserve"> </w:t>
      </w:r>
      <w:del w:id="35" w:author="Andrew Balmford" w:date="2018-11-02T01:20:00Z">
        <w:r w:rsidDel="009374F3">
          <w:delText xml:space="preserve">Aichi </w:delText>
        </w:r>
      </w:del>
      <w:r>
        <w:t>target 5</w:t>
      </w:r>
      <w:del w:id="36" w:author="Andrew Balmford" w:date="2018-11-02T01:12:00Z">
        <w:r w:rsidDel="00F55865">
          <w:delText xml:space="preserve"> (halving the rate of habitat loss by 2020</w:delText>
        </w:r>
      </w:del>
      <w:del w:id="37" w:author="Andrew Balmford" w:date="2018-11-02T01:13:00Z">
        <w:r w:rsidDel="00F55865">
          <w:delText>)</w:delText>
        </w:r>
      </w:del>
      <w:r>
        <w:t>.</w:t>
      </w:r>
      <w:ins w:id="38" w:author="Andrew Balmford" w:date="2018-11-02T01:13:00Z">
        <w:r w:rsidR="00F55865">
          <w:t xml:space="preserve"> </w:t>
        </w:r>
      </w:ins>
      <w:ins w:id="39" w:author="Andrew Balmford" w:date="2018-11-02T04:00:00Z">
        <w:r w:rsidR="000C2FA9">
          <w:t>I</w:t>
        </w:r>
      </w:ins>
      <w:ins w:id="40" w:author="Andrew Balmford" w:date="2018-11-02T01:13:00Z">
        <w:r w:rsidR="00F55865">
          <w:t>ts growin</w:t>
        </w:r>
      </w:ins>
      <w:ins w:id="41" w:author="Andrew Balmford" w:date="2018-11-02T01:14:00Z">
        <w:r w:rsidR="00F55865">
          <w:t>g</w:t>
        </w:r>
      </w:ins>
      <w:ins w:id="42" w:author="Andrew Balmford" w:date="2018-11-02T01:13:00Z">
        <w:r w:rsidR="00F55865">
          <w:t xml:space="preserve"> policy significance </w:t>
        </w:r>
      </w:ins>
      <w:ins w:id="43" w:author="Andrew Balmford" w:date="2018-11-02T04:01:00Z">
        <w:r w:rsidR="000C2FA9">
          <w:t>make</w:t>
        </w:r>
      </w:ins>
      <w:ins w:id="44" w:author="Andrew Balmford" w:date="2018-11-02T04:08:00Z">
        <w:r w:rsidR="00DC7287">
          <w:t>s</w:t>
        </w:r>
      </w:ins>
      <w:ins w:id="45" w:author="Andrew Balmford" w:date="2018-11-02T04:01:00Z">
        <w:r w:rsidR="000C2FA9">
          <w:t xml:space="preserve"> it important</w:t>
        </w:r>
      </w:ins>
      <w:ins w:id="46" w:author="Andrew Balmford" w:date="2018-11-02T01:13:00Z">
        <w:r w:rsidR="00F55865">
          <w:t xml:space="preserve"> to examine</w:t>
        </w:r>
      </w:ins>
      <w:ins w:id="47" w:author="Andrew Balmford" w:date="2018-11-02T01:14:00Z">
        <w:r w:rsidR="00F55865">
          <w:t xml:space="preserve"> the</w:t>
        </w:r>
      </w:ins>
      <w:ins w:id="48" w:author="Andrew Balmford" w:date="2018-11-02T01:16:00Z">
        <w:r w:rsidR="00F55865">
          <w:t xml:space="preserve"> plausibility of </w:t>
        </w:r>
      </w:ins>
      <w:ins w:id="49" w:author="Andrew Balmford" w:date="2018-11-02T01:28:00Z">
        <w:r w:rsidR="00EB5216">
          <w:t>some apparently unus</w:t>
        </w:r>
      </w:ins>
      <w:ins w:id="50" w:author="Andrew Balmford" w:date="2018-11-02T01:29:00Z">
        <w:r w:rsidR="00EB5216">
          <w:t>u</w:t>
        </w:r>
      </w:ins>
      <w:ins w:id="51" w:author="Andrew Balmford" w:date="2018-11-02T01:28:00Z">
        <w:r w:rsidR="00EB5216">
          <w:t>al</w:t>
        </w:r>
      </w:ins>
      <w:ins w:id="52" w:author="Andrew Balmford" w:date="2018-11-02T01:16:00Z">
        <w:r w:rsidR="00F55865">
          <w:t xml:space="preserve"> BII </w:t>
        </w:r>
      </w:ins>
      <w:ins w:id="53" w:author="Andrew Balmford" w:date="2018-11-02T04:09:00Z">
        <w:r w:rsidR="00DC7287">
          <w:t>findings</w:t>
        </w:r>
      </w:ins>
      <w:ins w:id="54" w:author="Andrew Balmford" w:date="2018-11-02T01:16:00Z">
        <w:r w:rsidR="00F55865">
          <w:t>.</w:t>
        </w:r>
      </w:ins>
      <w:ins w:id="55" w:author="Andrew Balmford" w:date="2018-11-02T01:14:00Z">
        <w:r w:rsidR="00F55865">
          <w:t xml:space="preserve"> </w:t>
        </w:r>
      </w:ins>
    </w:p>
    <w:p w14:paraId="5FA676A2" w14:textId="77777777" w:rsidR="00AB5192" w:rsidRDefault="00AB5192" w:rsidP="00AB5192">
      <w:pPr>
        <w:spacing w:after="0"/>
        <w:jc w:val="both"/>
      </w:pPr>
    </w:p>
    <w:p w14:paraId="102209DC" w14:textId="77777777" w:rsidR="00AB5192" w:rsidRPr="00111CE2" w:rsidDel="00F55865" w:rsidRDefault="00AB5192" w:rsidP="00AB5192">
      <w:pPr>
        <w:spacing w:after="0"/>
        <w:jc w:val="both"/>
        <w:rPr>
          <w:del w:id="56" w:author="Andrew Balmford" w:date="2018-11-02T01:16:00Z"/>
          <w:b/>
        </w:rPr>
      </w:pPr>
      <w:del w:id="57" w:author="Andrew Balmford" w:date="2018-11-02T01:16:00Z">
        <w:r w:rsidRPr="00111CE2" w:rsidDel="00F55865">
          <w:rPr>
            <w:b/>
          </w:rPr>
          <w:delText>Problems with the Biodiversity Intactness Index</w:delText>
        </w:r>
      </w:del>
    </w:p>
    <w:p w14:paraId="04E0EAB5" w14:textId="77777777" w:rsidR="00AB5192" w:rsidDel="00F55865" w:rsidRDefault="00AB5192" w:rsidP="00AB5192">
      <w:pPr>
        <w:spacing w:after="0"/>
        <w:jc w:val="both"/>
        <w:rPr>
          <w:del w:id="58" w:author="Andrew Balmford" w:date="2018-11-02T01:16:00Z"/>
        </w:rPr>
      </w:pPr>
    </w:p>
    <w:p w14:paraId="4398D48E" w14:textId="787DCF1E" w:rsidR="00AB5192" w:rsidDel="00534BA9" w:rsidRDefault="00AB5192" w:rsidP="00AB5192">
      <w:pPr>
        <w:spacing w:after="0"/>
        <w:ind w:firstLine="720"/>
        <w:jc w:val="both"/>
        <w:rPr>
          <w:del w:id="59" w:author="Andrew Balmford" w:date="2018-11-02T01:21:00Z"/>
        </w:rPr>
      </w:pPr>
      <w:r>
        <w:t xml:space="preserve">Newbold et al [2] mapped the BII globally by modelling thousands of field-derived estimates of </w:t>
      </w:r>
      <w:del w:id="60" w:author="Andrew Balmford" w:date="2018-11-02T01:29:00Z">
        <w:r w:rsidDel="00EB5216">
          <w:delText xml:space="preserve">the </w:delText>
        </w:r>
      </w:del>
      <w:ins w:id="61" w:author="Andrew Balmford" w:date="2018-11-02T01:30:00Z">
        <w:r w:rsidR="00EB5216">
          <w:t>individual species’</w:t>
        </w:r>
      </w:ins>
      <w:ins w:id="62" w:author="Andrew Balmford" w:date="2018-11-02T01:29:00Z">
        <w:r w:rsidR="00EB5216">
          <w:t xml:space="preserve"> </w:t>
        </w:r>
      </w:ins>
      <w:r>
        <w:t xml:space="preserve">abundance </w:t>
      </w:r>
      <w:del w:id="63" w:author="Andrew Balmford" w:date="2018-11-02T01:30:00Z">
        <w:r w:rsidDel="00EB5216">
          <w:delText xml:space="preserve">of </w:delText>
        </w:r>
      </w:del>
      <w:del w:id="64" w:author="Andrew Balmford" w:date="2018-11-02T01:20:00Z">
        <w:r w:rsidDel="009374F3">
          <w:delText xml:space="preserve">a broad range of </w:delText>
        </w:r>
      </w:del>
      <w:del w:id="65" w:author="Andrew Balmford" w:date="2018-11-02T01:30:00Z">
        <w:r w:rsidDel="00EB5216">
          <w:delText xml:space="preserve">species </w:delText>
        </w:r>
      </w:del>
      <w:r>
        <w:t xml:space="preserve">as a function of human-induced pressures, and then extrapolating their model using remote-sensed data. The resulting surface represents an estimate of the current average abundance of </w:t>
      </w:r>
      <w:del w:id="66" w:author="Andrew Balmford" w:date="2018-11-02T01:21:00Z">
        <w:r w:rsidDel="00534BA9">
          <w:delText xml:space="preserve">those </w:delText>
        </w:r>
      </w:del>
      <w:r>
        <w:t>species that would occur in</w:t>
      </w:r>
      <w:ins w:id="67" w:author="Andrew Balmford" w:date="2018-11-02T01:21:00Z">
        <w:r w:rsidR="00534BA9">
          <w:t xml:space="preserve"> an area’s</w:t>
        </w:r>
      </w:ins>
      <w:r>
        <w:t xml:space="preserve"> primary vegetation as a proportion of that expected in the absence of human activities. </w:t>
      </w:r>
    </w:p>
    <w:p w14:paraId="591F2B45" w14:textId="25DF235E" w:rsidR="00AB5192" w:rsidDel="00534BA9" w:rsidRDefault="00AB5192" w:rsidP="00534BA9">
      <w:pPr>
        <w:spacing w:after="0"/>
        <w:ind w:firstLine="720"/>
        <w:jc w:val="both"/>
        <w:rPr>
          <w:del w:id="68" w:author="Andrew Balmford" w:date="2018-11-02T01:24:00Z"/>
        </w:rPr>
        <w:pPrChange w:id="69" w:author="Andrew Balmford" w:date="2018-11-02T01:24:00Z">
          <w:pPr>
            <w:spacing w:after="0"/>
            <w:ind w:firstLine="720"/>
            <w:jc w:val="both"/>
          </w:pPr>
        </w:pPrChange>
      </w:pPr>
      <w:r>
        <w:t xml:space="preserve">However, many </w:t>
      </w:r>
      <w:ins w:id="70" w:author="Andrew Balmford" w:date="2018-11-02T04:03:00Z">
        <w:r w:rsidR="000C2FA9">
          <w:t xml:space="preserve">mapped </w:t>
        </w:r>
      </w:ins>
      <w:del w:id="71" w:author="Andrew Balmford" w:date="2018-11-02T01:40:00Z">
        <w:r w:rsidDel="00037123">
          <w:delText xml:space="preserve">of the </w:delText>
        </w:r>
      </w:del>
      <w:r>
        <w:t xml:space="preserve">BII values </w:t>
      </w:r>
      <w:del w:id="72" w:author="Andrew Balmford" w:date="2018-11-02T01:40:00Z">
        <w:r w:rsidDel="00037123">
          <w:delText>presented on this map</w:delText>
        </w:r>
      </w:del>
      <w:ins w:id="73" w:author="Andrew Balmford" w:date="2018-11-02T01:31:00Z">
        <w:r w:rsidR="00EB5216">
          <w:t>seem</w:t>
        </w:r>
      </w:ins>
      <w:r>
        <w:t xml:space="preserve"> </w:t>
      </w:r>
      <w:del w:id="74" w:author="Andrew Balmford" w:date="2018-11-02T01:22:00Z">
        <w:r w:rsidDel="00534BA9">
          <w:delText xml:space="preserve">are </w:delText>
        </w:r>
      </w:del>
      <w:r>
        <w:t xml:space="preserve">surprising. For example, the BII exceeds 90% </w:t>
      </w:r>
      <w:del w:id="75" w:author="Andrew Balmford" w:date="2018-11-02T01:22:00Z">
        <w:r w:rsidDel="00534BA9">
          <w:delText xml:space="preserve">(and often 95%) </w:delText>
        </w:r>
      </w:del>
      <w:r>
        <w:t>in much of SE Asia, Indonesia, central America and eastern Madagascar –</w:t>
      </w:r>
      <w:del w:id="76" w:author="Andrew Balmford" w:date="2018-11-02T04:03:00Z">
        <w:r w:rsidDel="000C2FA9">
          <w:delText xml:space="preserve"> </w:delText>
        </w:r>
      </w:del>
      <w:ins w:id="77" w:author="Andrew Balmford" w:date="2018-11-02T04:03:00Z">
        <w:r w:rsidR="000C2FA9">
          <w:t xml:space="preserve"> </w:t>
        </w:r>
      </w:ins>
      <w:del w:id="78" w:author="Andrew Balmford" w:date="2018-11-02T04:03:00Z">
        <w:r w:rsidDel="000C2FA9">
          <w:delText xml:space="preserve">areas </w:delText>
        </w:r>
      </w:del>
      <w:del w:id="79" w:author="Andrew Balmford" w:date="2018-11-02T01:23:00Z">
        <w:r w:rsidDel="00534BA9">
          <w:delText>usually considered to be exposed to</w:delText>
        </w:r>
      </w:del>
      <w:ins w:id="80" w:author="Andrew Balmford" w:date="2018-11-02T01:23:00Z">
        <w:r w:rsidR="00534BA9">
          <w:t>where</w:t>
        </w:r>
      </w:ins>
      <w:r>
        <w:t xml:space="preserve"> widespread habitat loss </w:t>
      </w:r>
      <w:del w:id="81" w:author="Andrew Balmford" w:date="2018-11-02T01:23:00Z">
        <w:r w:rsidDel="00534BA9">
          <w:delText xml:space="preserve">and </w:delText>
        </w:r>
      </w:del>
      <w:ins w:id="82" w:author="Andrew Balmford" w:date="2018-11-02T01:23:00Z">
        <w:r w:rsidR="00534BA9">
          <w:t>is linked</w:t>
        </w:r>
        <w:r w:rsidR="00534BA9">
          <w:t xml:space="preserve"> </w:t>
        </w:r>
      </w:ins>
      <w:r>
        <w:t xml:space="preserve">with a high proportion of threatened species. </w:t>
      </w:r>
      <w:ins w:id="83" w:author="Andrew Balmford" w:date="2018-11-02T06:32:00Z">
        <w:r w:rsidR="001F02A8">
          <w:t>I</w:t>
        </w:r>
      </w:ins>
      <w:del w:id="84" w:author="Andrew Balmford" w:date="2018-11-02T06:32:00Z">
        <w:r w:rsidDel="001F02A8">
          <w:delText>O</w:delText>
        </w:r>
      </w:del>
      <w:r>
        <w:t>n a finer-scale</w:t>
      </w:r>
      <w:ins w:id="85" w:author="Andrew Balmford" w:date="2018-11-02T01:23:00Z">
        <w:r w:rsidR="00534BA9">
          <w:t xml:space="preserve"> UK</w:t>
        </w:r>
      </w:ins>
      <w:r>
        <w:t xml:space="preserve"> </w:t>
      </w:r>
      <w:del w:id="86" w:author="Andrew Balmford" w:date="2018-11-02T06:32:00Z">
        <w:r w:rsidDel="001F02A8">
          <w:delText xml:space="preserve">map </w:delText>
        </w:r>
      </w:del>
      <w:ins w:id="87" w:author="Andrew Balmford" w:date="2018-11-02T06:32:00Z">
        <w:r w:rsidR="001F02A8">
          <w:t>analysis</w:t>
        </w:r>
        <w:r w:rsidR="001F02A8">
          <w:t xml:space="preserve"> </w:t>
        </w:r>
      </w:ins>
      <w:r>
        <w:t>[</w:t>
      </w:r>
      <w:ins w:id="88" w:author="Andrew Balmford" w:date="2018-11-02T03:45:00Z">
        <w:r w:rsidR="00DD5103">
          <w:t>3</w:t>
        </w:r>
      </w:ins>
      <w:del w:id="89" w:author="Andrew Balmford" w:date="2018-11-02T03:45:00Z">
        <w:r w:rsidDel="00DD5103">
          <w:delText>4</w:delText>
        </w:r>
      </w:del>
      <w:r>
        <w:t xml:space="preserve">] the BII </w:t>
      </w:r>
      <w:del w:id="90" w:author="Andrew Balmford" w:date="2018-11-02T01:24:00Z">
        <w:r w:rsidDel="00534BA9">
          <w:delText xml:space="preserve">within the UK </w:delText>
        </w:r>
      </w:del>
      <w:r>
        <w:t xml:space="preserve">exceeds 50% even </w:t>
      </w:r>
      <w:del w:id="91" w:author="Andrew Balmford" w:date="2018-11-02T01:31:00Z">
        <w:r w:rsidDel="006E36B8">
          <w:delText>with</w:delText>
        </w:r>
      </w:del>
      <w:r>
        <w:t xml:space="preserve">in </w:t>
      </w:r>
      <w:del w:id="92" w:author="Andrew Balmford" w:date="2018-11-02T01:24:00Z">
        <w:r w:rsidDel="00534BA9">
          <w:delText xml:space="preserve">the cities of </w:delText>
        </w:r>
      </w:del>
      <w:r>
        <w:t>Birmingham and Manchester</w:t>
      </w:r>
      <w:ins w:id="93" w:author="Andrew Balmford" w:date="2018-11-02T04:04:00Z">
        <w:r w:rsidR="00ED1C9C">
          <w:t>,</w:t>
        </w:r>
      </w:ins>
      <w:r>
        <w:t xml:space="preserve"> and peaks (at </w:t>
      </w:r>
      <w:del w:id="94" w:author="Andrew Balmford" w:date="2018-11-02T01:31:00Z">
        <w:r w:rsidDel="006E36B8">
          <w:delText xml:space="preserve">over </w:delText>
        </w:r>
      </w:del>
      <w:ins w:id="95" w:author="Andrew Balmford" w:date="2018-11-02T01:31:00Z">
        <w:r w:rsidR="006E36B8">
          <w:t>&gt;</w:t>
        </w:r>
      </w:ins>
      <w:r>
        <w:t xml:space="preserve">95%) in Kielder Forest, a large plantation </w:t>
      </w:r>
      <w:del w:id="96" w:author="Andrew Balmford" w:date="2018-11-02T01:32:00Z">
        <w:r w:rsidDel="006E36B8">
          <w:delText>dominated by</w:delText>
        </w:r>
      </w:del>
      <w:ins w:id="97" w:author="Andrew Balmford" w:date="2018-11-02T01:32:00Z">
        <w:r w:rsidR="006E36B8">
          <w:t>of</w:t>
        </w:r>
      </w:ins>
      <w:r>
        <w:t xml:space="preserve"> non-native conifers. </w:t>
      </w:r>
      <w:del w:id="98" w:author="Andrew Balmford" w:date="2018-11-02T01:24:00Z">
        <w:r w:rsidDel="00534BA9">
          <w:delText>In light of these unusual patterns and given the growing policy significance of the BII, it seems prudent to test its credibility more systematically.</w:delText>
        </w:r>
      </w:del>
    </w:p>
    <w:p w14:paraId="1BCBCE2F" w14:textId="681F4139" w:rsidR="00AB5192" w:rsidDel="00534BA9" w:rsidRDefault="00AB5192" w:rsidP="00534BA9">
      <w:pPr>
        <w:spacing w:after="0"/>
        <w:ind w:firstLine="720"/>
        <w:jc w:val="both"/>
        <w:rPr>
          <w:del w:id="99" w:author="Andrew Balmford" w:date="2018-11-02T01:24:00Z"/>
        </w:rPr>
        <w:pPrChange w:id="100" w:author="Andrew Balmford" w:date="2018-11-02T01:24:00Z">
          <w:pPr>
            <w:spacing w:after="0"/>
            <w:jc w:val="both"/>
          </w:pPr>
        </w:pPrChange>
      </w:pPr>
    </w:p>
    <w:p w14:paraId="74B1ABED" w14:textId="46CF3CC2" w:rsidR="00AB5192" w:rsidRPr="00111CE2" w:rsidDel="00534BA9" w:rsidRDefault="00AB5192" w:rsidP="00534BA9">
      <w:pPr>
        <w:spacing w:after="0"/>
        <w:ind w:firstLine="720"/>
        <w:jc w:val="both"/>
        <w:rPr>
          <w:del w:id="101" w:author="Andrew Balmford" w:date="2018-11-02T01:24:00Z"/>
          <w:b/>
        </w:rPr>
        <w:pPrChange w:id="102" w:author="Andrew Balmford" w:date="2018-11-02T01:24:00Z">
          <w:pPr>
            <w:spacing w:after="0"/>
            <w:jc w:val="both"/>
          </w:pPr>
        </w:pPrChange>
      </w:pPr>
      <w:del w:id="103" w:author="Andrew Balmford" w:date="2018-11-02T01:24:00Z">
        <w:r w:rsidDel="00534BA9">
          <w:rPr>
            <w:b/>
          </w:rPr>
          <w:delText>Mismatch</w:delText>
        </w:r>
        <w:r w:rsidRPr="00111CE2" w:rsidDel="00534BA9">
          <w:rPr>
            <w:b/>
          </w:rPr>
          <w:delText xml:space="preserve"> with other metrics</w:delText>
        </w:r>
      </w:del>
    </w:p>
    <w:p w14:paraId="5F1D8E8B" w14:textId="77777777" w:rsidR="00AB5192" w:rsidRDefault="00AB5192" w:rsidP="00534BA9">
      <w:pPr>
        <w:spacing w:after="0"/>
        <w:ind w:firstLine="720"/>
        <w:jc w:val="both"/>
        <w:pPrChange w:id="104" w:author="Andrew Balmford" w:date="2018-11-02T01:24:00Z">
          <w:pPr>
            <w:spacing w:after="0"/>
            <w:jc w:val="both"/>
          </w:pPr>
        </w:pPrChange>
      </w:pPr>
    </w:p>
    <w:p w14:paraId="0BF2569F" w14:textId="2EEA0C28" w:rsidR="00AB5192" w:rsidRDefault="00AB5192" w:rsidP="00AB5192">
      <w:pPr>
        <w:spacing w:after="0"/>
        <w:ind w:firstLine="720"/>
        <w:jc w:val="both"/>
      </w:pPr>
      <w:del w:id="105" w:author="Andrew Balmford" w:date="2018-11-02T01:32:00Z">
        <w:r w:rsidDel="006E36B8">
          <w:delText xml:space="preserve">The </w:delText>
        </w:r>
      </w:del>
      <w:ins w:id="106" w:author="Andrew Balmford" w:date="2018-11-02T01:33:00Z">
        <w:r w:rsidR="006E36B8">
          <w:t>A</w:t>
        </w:r>
      </w:ins>
      <w:ins w:id="107" w:author="Andrew Balmford" w:date="2018-11-02T01:32:00Z">
        <w:r w:rsidR="006E36B8">
          <w:t xml:space="preserve"> </w:t>
        </w:r>
      </w:ins>
      <w:r>
        <w:t>recent</w:t>
      </w:r>
      <w:ins w:id="108" w:author="Andrew Balmford" w:date="2018-11-02T01:33:00Z">
        <w:r w:rsidR="006E36B8">
          <w:t>ly</w:t>
        </w:r>
      </w:ins>
      <w:r>
        <w:t xml:space="preserve"> </w:t>
      </w:r>
      <w:del w:id="109" w:author="Andrew Balmford" w:date="2018-11-02T04:06:00Z">
        <w:r w:rsidDel="00ED1C9C">
          <w:delText>publi</w:delText>
        </w:r>
      </w:del>
      <w:del w:id="110" w:author="Andrew Balmford" w:date="2018-11-02T01:33:00Z">
        <w:r w:rsidDel="006E36B8">
          <w:delText>cation of a</w:delText>
        </w:r>
      </w:del>
      <w:ins w:id="111" w:author="Andrew Balmford" w:date="2018-11-02T04:06:00Z">
        <w:r w:rsidR="00ED1C9C">
          <w:t>mapped</w:t>
        </w:r>
      </w:ins>
      <w:r>
        <w:t xml:space="preserve"> synthesis of estimates of current biomass stock relative to that</w:t>
      </w:r>
      <w:r w:rsidRPr="00112DD2">
        <w:t xml:space="preserve"> </w:t>
      </w:r>
      <w:r w:rsidRPr="009262F3">
        <w:t>without human activities</w:t>
      </w:r>
      <w:r>
        <w:t>, which we call biomass intactness (BMI) [</w:t>
      </w:r>
      <w:ins w:id="112" w:author="Andrew Balmford" w:date="2018-11-02T03:45:00Z">
        <w:r w:rsidR="00DD5103">
          <w:t>4</w:t>
        </w:r>
      </w:ins>
      <w:del w:id="113" w:author="Andrew Balmford" w:date="2018-11-02T03:45:00Z">
        <w:r w:rsidDel="00DD5103">
          <w:delText>5</w:delText>
        </w:r>
      </w:del>
      <w:r>
        <w:t xml:space="preserve">], </w:t>
      </w:r>
      <w:del w:id="114" w:author="Andrew Balmford" w:date="2018-11-02T04:05:00Z">
        <w:r w:rsidDel="00ED1C9C">
          <w:delText xml:space="preserve">provides </w:delText>
        </w:r>
      </w:del>
      <w:del w:id="115" w:author="Andrew Balmford" w:date="2018-11-02T01:42:00Z">
        <w:r w:rsidDel="000E471B">
          <w:delText>an opportunity for</w:delText>
        </w:r>
      </w:del>
      <w:ins w:id="116" w:author="Andrew Balmford" w:date="2018-11-02T04:05:00Z">
        <w:r w:rsidR="00ED1C9C">
          <w:t>allows</w:t>
        </w:r>
      </w:ins>
      <w:ins w:id="117" w:author="Andrew Balmford" w:date="2018-11-02T01:42:00Z">
        <w:r w:rsidR="000E471B">
          <w:t xml:space="preserve"> a more sys</w:t>
        </w:r>
      </w:ins>
      <w:ins w:id="118" w:author="Andrew Balmford" w:date="2018-11-02T01:43:00Z">
        <w:r w:rsidR="000E471B">
          <w:t>te</w:t>
        </w:r>
      </w:ins>
      <w:ins w:id="119" w:author="Andrew Balmford" w:date="2018-11-02T01:42:00Z">
        <w:r w:rsidR="000E471B">
          <w:t>matic</w:t>
        </w:r>
      </w:ins>
      <w:r>
        <w:t xml:space="preserve"> </w:t>
      </w:r>
      <w:del w:id="120" w:author="Andrew Balmford" w:date="2018-11-02T01:34:00Z">
        <w:r w:rsidDel="006E36B8">
          <w:delText xml:space="preserve">a </w:delText>
        </w:r>
      </w:del>
      <w:del w:id="121" w:author="Andrew Balmford" w:date="2018-11-02T01:24:00Z">
        <w:r w:rsidDel="00534BA9">
          <w:delText xml:space="preserve">global </w:delText>
        </w:r>
      </w:del>
      <w:del w:id="122" w:author="Andrew Balmford" w:date="2018-11-02T01:34:00Z">
        <w:r w:rsidDel="006E36B8">
          <w:delText xml:space="preserve">quantitative </w:delText>
        </w:r>
      </w:del>
      <w:r>
        <w:t>chec</w:t>
      </w:r>
      <w:ins w:id="123" w:author="Andrew Balmford" w:date="2018-11-02T01:34:00Z">
        <w:r w:rsidR="000E471B">
          <w:t>k</w:t>
        </w:r>
      </w:ins>
      <w:ins w:id="124" w:author="Andrew Balmford" w:date="2018-11-02T01:43:00Z">
        <w:r w:rsidR="000E471B">
          <w:t xml:space="preserve"> of</w:t>
        </w:r>
      </w:ins>
      <w:del w:id="125" w:author="Andrew Balmford" w:date="2018-11-02T01:34:00Z">
        <w:r w:rsidDel="006E36B8">
          <w:delText>k on</w:delText>
        </w:r>
      </w:del>
      <w:r>
        <w:t xml:space="preserve"> the </w:t>
      </w:r>
      <w:ins w:id="126" w:author="Andrew Balmford" w:date="2018-11-02T01:43:00Z">
        <w:r w:rsidR="000E471B">
          <w:t xml:space="preserve">BII’s </w:t>
        </w:r>
      </w:ins>
      <w:r>
        <w:t>performance</w:t>
      </w:r>
      <w:del w:id="127" w:author="Andrew Balmford" w:date="2018-11-02T01:43:00Z">
        <w:r w:rsidDel="000E471B">
          <w:delText xml:space="preserve"> of the BII</w:delText>
        </w:r>
      </w:del>
      <w:r>
        <w:t xml:space="preserve">. </w:t>
      </w:r>
      <w:del w:id="128" w:author="Andrew Balmford" w:date="2018-11-02T01:34:00Z">
        <w:r w:rsidDel="006E36B8">
          <w:delText>Broadly speaking we might</w:delText>
        </w:r>
      </w:del>
      <w:ins w:id="129" w:author="Andrew Balmford" w:date="2018-11-02T01:34:00Z">
        <w:r w:rsidR="006E36B8">
          <w:t>Because habit</w:t>
        </w:r>
      </w:ins>
      <w:ins w:id="130" w:author="Andrew Balmford" w:date="2018-11-02T01:44:00Z">
        <w:r w:rsidR="000E471B">
          <w:t>at</w:t>
        </w:r>
      </w:ins>
      <w:ins w:id="131" w:author="Andrew Balmford" w:date="2018-11-02T01:34:00Z">
        <w:r w:rsidR="006E36B8">
          <w:t xml:space="preserve"> loss is the major driver of wild </w:t>
        </w:r>
      </w:ins>
      <w:ins w:id="132" w:author="Andrew Balmford" w:date="2018-11-02T01:43:00Z">
        <w:r w:rsidR="000E471B">
          <w:t>popul</w:t>
        </w:r>
      </w:ins>
      <w:ins w:id="133" w:author="Andrew Balmford" w:date="2018-11-02T01:44:00Z">
        <w:r w:rsidR="000E471B">
          <w:t>a</w:t>
        </w:r>
      </w:ins>
      <w:ins w:id="134" w:author="Andrew Balmford" w:date="2018-11-02T01:43:00Z">
        <w:r w:rsidR="000E471B">
          <w:t>tion</w:t>
        </w:r>
      </w:ins>
      <w:ins w:id="135" w:author="Andrew Balmford" w:date="2018-11-02T01:34:00Z">
        <w:r w:rsidR="006E36B8">
          <w:t>s</w:t>
        </w:r>
      </w:ins>
      <w:ins w:id="136" w:author="Andrew Balmford" w:date="2018-11-02T01:35:00Z">
        <w:r w:rsidR="006E36B8">
          <w:t>’ declines w</w:t>
        </w:r>
      </w:ins>
      <w:ins w:id="137" w:author="Andrew Balmford" w:date="2018-11-02T01:34:00Z">
        <w:r w:rsidR="006E36B8">
          <w:t>e</w:t>
        </w:r>
      </w:ins>
      <w:r>
        <w:t xml:space="preserve"> expect</w:t>
      </w:r>
      <w:ins w:id="138" w:author="Andrew Balmford" w:date="2018-11-02T01:34:00Z">
        <w:r w:rsidR="006E36B8">
          <w:t>ed</w:t>
        </w:r>
      </w:ins>
      <w:r>
        <w:t xml:space="preserve"> the two indices to be positively correlated across space</w:t>
      </w:r>
      <w:del w:id="139" w:author="Andrew Balmford" w:date="2018-11-02T01:35:00Z">
        <w:r w:rsidDel="006E36B8">
          <w:delText>. We would also anticipate that</w:delText>
        </w:r>
      </w:del>
      <w:ins w:id="140" w:author="Andrew Balmford" w:date="2018-11-02T01:35:00Z">
        <w:r w:rsidR="006E36B8">
          <w:t>, but for</w:t>
        </w:r>
      </w:ins>
      <w:r>
        <w:t xml:space="preserve"> BII values </w:t>
      </w:r>
      <w:del w:id="141" w:author="Andrew Balmford" w:date="2018-11-02T01:35:00Z">
        <w:r w:rsidDel="006E36B8">
          <w:delText xml:space="preserve">should </w:delText>
        </w:r>
      </w:del>
      <w:ins w:id="142" w:author="Andrew Balmford" w:date="2018-11-02T01:35:00Z">
        <w:r w:rsidR="006E36B8">
          <w:t>to</w:t>
        </w:r>
        <w:r w:rsidR="006E36B8">
          <w:t xml:space="preserve"> </w:t>
        </w:r>
      </w:ins>
      <w:ins w:id="143" w:author="Andrew Balmford" w:date="2018-11-02T04:10:00Z">
        <w:r w:rsidR="00DC7287">
          <w:t>generally</w:t>
        </w:r>
      </w:ins>
      <w:ins w:id="144" w:author="Andrew Balmford" w:date="2018-11-02T01:44:00Z">
        <w:r w:rsidR="000E471B">
          <w:t xml:space="preserve"> </w:t>
        </w:r>
      </w:ins>
      <w:del w:id="145" w:author="Andrew Balmford" w:date="2018-11-02T01:36:00Z">
        <w:r w:rsidDel="006E36B8">
          <w:delText xml:space="preserve">mostly </w:delText>
        </w:r>
      </w:del>
      <w:r>
        <w:t xml:space="preserve">be lower </w:t>
      </w:r>
      <w:ins w:id="146" w:author="Andrew Balmford" w:date="2018-11-02T01:36:00Z">
        <w:r w:rsidR="006E36B8">
          <w:t xml:space="preserve">(sometimes substantially) </w:t>
        </w:r>
      </w:ins>
      <w:r>
        <w:t xml:space="preserve">than BMI values </w:t>
      </w:r>
      <w:del w:id="147" w:author="Andrew Balmford" w:date="2018-11-02T01:36:00Z">
        <w:r w:rsidDel="006E36B8">
          <w:delText xml:space="preserve">(sometimes substantially so): </w:delText>
        </w:r>
      </w:del>
      <w:del w:id="148" w:author="Andrew Balmford" w:date="2018-11-02T01:37:00Z">
        <w:r w:rsidDel="006E36B8">
          <w:delText>where some of the</w:delText>
        </w:r>
      </w:del>
      <w:ins w:id="149" w:author="Andrew Balmford" w:date="2018-11-02T01:37:00Z">
        <w:r w:rsidR="006E36B8">
          <w:t>because</w:t>
        </w:r>
      </w:ins>
      <w:r>
        <w:t xml:space="preserve"> current biomass </w:t>
      </w:r>
      <w:del w:id="150" w:author="Andrew Balmford" w:date="2018-11-02T01:44:00Z">
        <w:r w:rsidDel="000E471B">
          <w:delText>is made up of</w:delText>
        </w:r>
      </w:del>
      <w:ins w:id="151" w:author="Andrew Balmford" w:date="2018-11-02T01:44:00Z">
        <w:r w:rsidR="000E471B">
          <w:t>typically in</w:t>
        </w:r>
      </w:ins>
      <w:ins w:id="152" w:author="Andrew Balmford" w:date="2018-11-02T01:45:00Z">
        <w:r w:rsidR="000E471B">
          <w:t>cl</w:t>
        </w:r>
      </w:ins>
      <w:ins w:id="153" w:author="Andrew Balmford" w:date="2018-11-02T01:44:00Z">
        <w:r w:rsidR="000E471B">
          <w:t>udes</w:t>
        </w:r>
      </w:ins>
      <w:r>
        <w:t xml:space="preserve"> non-native </w:t>
      </w:r>
      <w:del w:id="154" w:author="Andrew Balmford" w:date="2018-11-02T06:33:00Z">
        <w:r w:rsidDel="001F02A8">
          <w:delText>species</w:delText>
        </w:r>
      </w:del>
      <w:ins w:id="155" w:author="Andrew Balmford" w:date="2018-11-02T06:33:00Z">
        <w:r w:rsidR="001F02A8">
          <w:t>vegetation</w:t>
        </w:r>
      </w:ins>
      <w:ins w:id="156" w:author="Andrew Balmford" w:date="2018-11-02T04:11:00Z">
        <w:r w:rsidR="00DC7287">
          <w:t>,</w:t>
        </w:r>
      </w:ins>
      <w:del w:id="157" w:author="Andrew Balmford" w:date="2018-11-02T01:37:00Z">
        <w:r w:rsidDel="006E36B8">
          <w:delText>, or where</w:delText>
        </w:r>
      </w:del>
      <w:ins w:id="158" w:author="Andrew Balmford" w:date="2018-11-02T01:37:00Z">
        <w:r w:rsidR="006E36B8">
          <w:t xml:space="preserve"> and</w:t>
        </w:r>
      </w:ins>
      <w:ins w:id="159" w:author="Andrew Balmford" w:date="2018-11-02T06:33:00Z">
        <w:r w:rsidR="001F02A8">
          <w:t xml:space="preserve"> because</w:t>
        </w:r>
      </w:ins>
      <w:r>
        <w:t xml:space="preserve"> biodiversity faces </w:t>
      </w:r>
      <w:del w:id="160" w:author="Andrew Balmford" w:date="2018-11-02T01:45:00Z">
        <w:r w:rsidDel="000E471B">
          <w:delText xml:space="preserve">other </w:delText>
        </w:r>
      </w:del>
      <w:ins w:id="161" w:author="Andrew Balmford" w:date="2018-11-02T01:45:00Z">
        <w:r w:rsidR="000E471B">
          <w:t>many</w:t>
        </w:r>
        <w:r w:rsidR="000E471B">
          <w:t xml:space="preserve"> </w:t>
        </w:r>
      </w:ins>
      <w:r>
        <w:t xml:space="preserve">threats besides habitat loss; in contrast it is hard to conceive how </w:t>
      </w:r>
      <w:ins w:id="162" w:author="Andrew Balmford" w:date="2018-11-02T01:38:00Z">
        <w:r w:rsidR="006E36B8">
          <w:t>BII</w:t>
        </w:r>
      </w:ins>
      <w:del w:id="163" w:author="Andrew Balmford" w:date="2018-11-02T01:38:00Z">
        <w:r w:rsidDel="006E36B8">
          <w:delText>it</w:delText>
        </w:r>
      </w:del>
      <w:r>
        <w:t xml:space="preserve"> could </w:t>
      </w:r>
      <w:del w:id="164" w:author="Andrew Balmford" w:date="2018-11-02T01:37:00Z">
        <w:r w:rsidDel="006E36B8">
          <w:delText>be higher</w:delText>
        </w:r>
      </w:del>
      <w:ins w:id="165" w:author="Andrew Balmford" w:date="2018-11-02T01:37:00Z">
        <w:r w:rsidR="006E36B8">
          <w:t>exceed BMI</w:t>
        </w:r>
      </w:ins>
      <w:r>
        <w:t>.</w:t>
      </w:r>
    </w:p>
    <w:p w14:paraId="6AF1C95B" w14:textId="3778B07E" w:rsidR="00AB5192" w:rsidDel="001B3042" w:rsidRDefault="00AB5192" w:rsidP="00AB5192">
      <w:pPr>
        <w:spacing w:after="0"/>
        <w:ind w:firstLine="720"/>
        <w:jc w:val="both"/>
        <w:rPr>
          <w:del w:id="166" w:author="Andrew Balmford" w:date="2018-11-02T01:57:00Z"/>
        </w:rPr>
      </w:pPr>
      <w:r>
        <w:t>However, the</w:t>
      </w:r>
      <w:del w:id="167" w:author="Andrew Balmford" w:date="2018-11-02T01:46:00Z">
        <w:r w:rsidDel="000E471B">
          <w:delText xml:space="preserve">re is </w:delText>
        </w:r>
      </w:del>
      <w:ins w:id="168" w:author="Andrew Balmford" w:date="2018-11-02T01:46:00Z">
        <w:r w:rsidR="000E471B">
          <w:t xml:space="preserve"> two indices </w:t>
        </w:r>
      </w:ins>
      <w:ins w:id="169" w:author="Andrew Balmford" w:date="2018-11-02T03:22:00Z">
        <w:r w:rsidR="00E35662">
          <w:t xml:space="preserve">exhibit very limited </w:t>
        </w:r>
      </w:ins>
      <w:ins w:id="170" w:author="Andrew Balmford" w:date="2018-11-02T06:34:00Z">
        <w:r w:rsidR="001F02A8">
          <w:t>agreement</w:t>
        </w:r>
      </w:ins>
      <w:del w:id="171" w:author="Andrew Balmford" w:date="2018-11-02T03:21:00Z">
        <w:r w:rsidDel="00E35662">
          <w:delText>only</w:delText>
        </w:r>
      </w:del>
      <w:del w:id="172" w:author="Andrew Balmford" w:date="2018-11-02T01:49:00Z">
        <w:r w:rsidDel="000E471B">
          <w:delText xml:space="preserve"> a</w:delText>
        </w:r>
      </w:del>
      <w:del w:id="173" w:author="Andrew Balmford" w:date="2018-11-02T03:21:00Z">
        <w:r w:rsidDel="00E35662">
          <w:delText xml:space="preserve"> </w:delText>
        </w:r>
      </w:del>
      <w:del w:id="174" w:author="Andrew Balmford" w:date="2018-11-02T03:22:00Z">
        <w:r w:rsidDel="00E35662">
          <w:delText>very weak correlat</w:delText>
        </w:r>
      </w:del>
      <w:del w:id="175" w:author="Andrew Balmford" w:date="2018-11-02T01:49:00Z">
        <w:r w:rsidDel="000E471B">
          <w:delText xml:space="preserve">ion between the two indices </w:delText>
        </w:r>
      </w:del>
      <w:del w:id="176" w:author="Andrew Balmford" w:date="2018-11-02T03:08:00Z">
        <w:r w:rsidDel="00185EE0">
          <w:delText>(Fig. 1)</w:delText>
        </w:r>
      </w:del>
      <w:r>
        <w:t xml:space="preserve">. In </w:t>
      </w:r>
      <w:del w:id="177" w:author="Andrew Balmford" w:date="2018-11-02T01:49:00Z">
        <w:r w:rsidDel="000E471B">
          <w:delText>a relatively small but still substantial set of</w:delText>
        </w:r>
      </w:del>
      <w:ins w:id="178" w:author="Andrew Balmford" w:date="2018-11-02T01:49:00Z">
        <w:r w:rsidR="000E471B">
          <w:t>many</w:t>
        </w:r>
      </w:ins>
      <w:r>
        <w:t xml:space="preserve"> </w:t>
      </w:r>
      <w:del w:id="179" w:author="Andrew Balmford" w:date="2018-11-02T01:52:00Z">
        <w:r w:rsidDel="001B3042">
          <w:delText xml:space="preserve">largely </w:delText>
        </w:r>
      </w:del>
      <w:r>
        <w:t>arid or semi-arid areas, the BII is considerably lower than the BMI (</w:t>
      </w:r>
      <w:ins w:id="180" w:author="Andrew Balmford" w:date="2018-11-02T03:08:00Z">
        <w:r w:rsidR="00185EE0">
          <w:t>blue on Fig. 1</w:t>
        </w:r>
      </w:ins>
      <w:ins w:id="181" w:author="Andrew Balmford" w:date="2018-11-02T03:12:00Z">
        <w:r w:rsidR="00E35662">
          <w:t>a</w:t>
        </w:r>
      </w:ins>
      <w:del w:id="182" w:author="Andrew Balmford" w:date="2018-11-02T03:08:00Z">
        <w:r w:rsidDel="00185EE0">
          <w:delText>blue</w:delText>
        </w:r>
      </w:del>
      <w:del w:id="183" w:author="Andrew Balmford" w:date="2018-11-02T01:54:00Z">
        <w:r w:rsidDel="001B3042">
          <w:delText xml:space="preserve"> on Fig. 1A</w:delText>
        </w:r>
      </w:del>
      <w:r>
        <w:t>)</w:t>
      </w:r>
      <w:del w:id="184" w:author="Andrew Balmford" w:date="2018-11-02T01:50:00Z">
        <w:r w:rsidDel="000E471B">
          <w:delText>. Howeve</w:delText>
        </w:r>
      </w:del>
      <w:ins w:id="185" w:author="Andrew Balmford" w:date="2018-11-02T03:00:00Z">
        <w:r w:rsidR="00185EE0">
          <w:t xml:space="preserve">. In contrast </w:t>
        </w:r>
      </w:ins>
      <w:del w:id="186" w:author="Andrew Balmford" w:date="2018-11-02T01:50:00Z">
        <w:r w:rsidDel="000E471B">
          <w:delText>r</w:delText>
        </w:r>
      </w:del>
      <w:del w:id="187" w:author="Andrew Balmford" w:date="2018-11-02T03:00:00Z">
        <w:r w:rsidDel="00185EE0">
          <w:delText xml:space="preserve">, </w:delText>
        </w:r>
      </w:del>
      <w:r>
        <w:t xml:space="preserve">in many areas </w:t>
      </w:r>
      <w:del w:id="188" w:author="Andrew Balmford" w:date="2018-11-02T01:51:00Z">
        <w:r w:rsidDel="000E471B">
          <w:delText>where the BMI has been reduced dramatically</w:delText>
        </w:r>
      </w:del>
      <w:ins w:id="189" w:author="Andrew Balmford" w:date="2018-11-02T01:51:00Z">
        <w:r w:rsidR="000E471B">
          <w:t>with low BMI</w:t>
        </w:r>
      </w:ins>
      <w:r>
        <w:t xml:space="preserve"> –</w:t>
      </w:r>
      <w:del w:id="190" w:author="Andrew Balmford" w:date="2018-11-02T03:27:00Z">
        <w:r w:rsidDel="008F72D7">
          <w:delText xml:space="preserve"> including </w:delText>
        </w:r>
      </w:del>
      <w:ins w:id="191" w:author="Andrew Balmford" w:date="2018-11-02T03:27:00Z">
        <w:r w:rsidR="008F72D7">
          <w:t xml:space="preserve"> </w:t>
        </w:r>
      </w:ins>
      <w:r>
        <w:t xml:space="preserve">much of Europe, China, India, and </w:t>
      </w:r>
      <w:del w:id="192" w:author="Andrew Balmford" w:date="2018-11-02T01:53:00Z">
        <w:r w:rsidDel="001B3042">
          <w:delText xml:space="preserve">eastern </w:delText>
        </w:r>
      </w:del>
      <w:r>
        <w:t xml:space="preserve">Brazil - </w:t>
      </w:r>
      <w:del w:id="193" w:author="Andrew Balmford" w:date="2018-11-02T01:55:00Z">
        <w:r w:rsidDel="001B3042">
          <w:delText xml:space="preserve">the </w:delText>
        </w:r>
      </w:del>
      <w:ins w:id="194" w:author="Andrew Balmford" w:date="2018-11-02T01:55:00Z">
        <w:r w:rsidR="001B3042">
          <w:t>reported</w:t>
        </w:r>
        <w:r w:rsidR="001B3042">
          <w:t xml:space="preserve"> </w:t>
        </w:r>
      </w:ins>
      <w:r>
        <w:t xml:space="preserve">BII </w:t>
      </w:r>
      <w:del w:id="195" w:author="Andrew Balmford" w:date="2018-11-02T01:55:00Z">
        <w:r w:rsidDel="001B3042">
          <w:delText>is nevertheless estimated as being</w:delText>
        </w:r>
      </w:del>
      <w:ins w:id="196" w:author="Andrew Balmford" w:date="2018-11-02T01:55:00Z">
        <w:r w:rsidR="001B3042">
          <w:t xml:space="preserve">values remain </w:t>
        </w:r>
      </w:ins>
      <w:del w:id="197" w:author="Andrew Balmford" w:date="2018-11-02T01:58:00Z">
        <w:r w:rsidDel="00F81DEF">
          <w:delText xml:space="preserve"> </w:delText>
        </w:r>
      </w:del>
      <w:del w:id="198" w:author="Andrew Balmford" w:date="2018-11-02T01:55:00Z">
        <w:r w:rsidDel="001B3042">
          <w:delText xml:space="preserve">relatively </w:delText>
        </w:r>
      </w:del>
      <w:r>
        <w:t>high (red</w:t>
      </w:r>
      <w:del w:id="199" w:author="Andrew Balmford" w:date="2018-11-02T01:54:00Z">
        <w:r w:rsidDel="001B3042">
          <w:delText xml:space="preserve"> in Fig 1A</w:delText>
        </w:r>
      </w:del>
      <w:r>
        <w:t>)</w:t>
      </w:r>
      <w:del w:id="200" w:author="Andrew Balmford" w:date="2018-11-02T03:00:00Z">
        <w:r w:rsidDel="00185EE0">
          <w:delText xml:space="preserve">. </w:delText>
        </w:r>
      </w:del>
      <w:del w:id="201" w:author="Andrew Balmford" w:date="2018-11-02T01:56:00Z">
        <w:r w:rsidDel="001B3042">
          <w:delText>In these cases, a</w:delText>
        </w:r>
      </w:del>
      <w:ins w:id="202" w:author="Andrew Balmford" w:date="2018-11-02T03:01:00Z">
        <w:r w:rsidR="00185EE0">
          <w:t xml:space="preserve">, suggesting that </w:t>
        </w:r>
      </w:ins>
      <w:ins w:id="203" w:author="Andrew Balmford" w:date="2018-11-02T03:00:00Z">
        <w:r w:rsidR="00185EE0">
          <w:t>d</w:t>
        </w:r>
      </w:ins>
      <w:ins w:id="204" w:author="Andrew Balmford" w:date="2018-11-02T01:56:00Z">
        <w:r w:rsidR="001B3042">
          <w:t>espite the removal</w:t>
        </w:r>
      </w:ins>
      <w:r>
        <w:t xml:space="preserve"> </w:t>
      </w:r>
      <w:del w:id="205" w:author="Andrew Balmford" w:date="2018-11-02T01:56:00Z">
        <w:r w:rsidDel="001B3042">
          <w:delText>substantial fraction of</w:delText>
        </w:r>
      </w:del>
      <w:ins w:id="206" w:author="Andrew Balmford" w:date="2018-11-02T01:56:00Z">
        <w:r w:rsidR="001B3042">
          <w:t>of most</w:t>
        </w:r>
      </w:ins>
      <w:r>
        <w:t xml:space="preserve"> primary vegetation</w:t>
      </w:r>
      <w:del w:id="207" w:author="Andrew Balmford" w:date="2018-11-02T01:58:00Z">
        <w:r w:rsidDel="00F81DEF">
          <w:delText xml:space="preserve"> </w:delText>
        </w:r>
      </w:del>
      <w:ins w:id="208" w:author="Andrew Balmford" w:date="2018-11-02T01:58:00Z">
        <w:r w:rsidR="00F81DEF">
          <w:t xml:space="preserve"> </w:t>
        </w:r>
      </w:ins>
      <w:del w:id="209" w:author="Andrew Balmford" w:date="2018-11-02T01:58:00Z">
        <w:r w:rsidDel="00F81DEF">
          <w:delText>has been removed</w:delText>
        </w:r>
      </w:del>
      <w:del w:id="210" w:author="Andrew Balmford" w:date="2018-11-02T01:56:00Z">
        <w:r w:rsidDel="001B3042">
          <w:delText xml:space="preserve">, as indicated by low BMI, yet </w:delText>
        </w:r>
      </w:del>
      <w:del w:id="211" w:author="Andrew Balmford" w:date="2018-11-02T03:01:00Z">
        <w:r w:rsidDel="00185EE0">
          <w:delText xml:space="preserve">BII </w:delText>
        </w:r>
      </w:del>
      <w:del w:id="212" w:author="Andrew Balmford" w:date="2018-11-02T01:58:00Z">
        <w:r w:rsidDel="00F81DEF">
          <w:delText xml:space="preserve">values </w:delText>
        </w:r>
      </w:del>
      <w:del w:id="213" w:author="Andrew Balmford" w:date="2018-11-02T03:01:00Z">
        <w:r w:rsidDel="00185EE0">
          <w:delText xml:space="preserve">suggest </w:delText>
        </w:r>
      </w:del>
      <w:r>
        <w:t xml:space="preserve">only a small </w:t>
      </w:r>
      <w:del w:id="214" w:author="Andrew Balmford" w:date="2018-11-02T01:59:00Z">
        <w:r w:rsidDel="00F81DEF">
          <w:delText xml:space="preserve">proportion </w:delText>
        </w:r>
      </w:del>
      <w:ins w:id="215" w:author="Andrew Balmford" w:date="2018-11-02T01:59:00Z">
        <w:r w:rsidR="00F81DEF">
          <w:t>frac</w:t>
        </w:r>
        <w:r w:rsidR="00F81DEF">
          <w:t xml:space="preserve">tion </w:t>
        </w:r>
      </w:ins>
      <w:r>
        <w:t xml:space="preserve">of biodiversity has been lost. </w:t>
      </w:r>
    </w:p>
    <w:p w14:paraId="58C69FB8" w14:textId="2BE230A4" w:rsidR="00AB5192" w:rsidRDefault="00AB5192" w:rsidP="00AB5192">
      <w:pPr>
        <w:spacing w:after="0"/>
        <w:ind w:firstLine="720"/>
        <w:jc w:val="both"/>
      </w:pPr>
      <w:r>
        <w:t>The BII and BMI concur (grey</w:t>
      </w:r>
      <w:del w:id="216" w:author="Andrew Balmford" w:date="2018-11-02T03:08:00Z">
        <w:r w:rsidDel="00185EE0">
          <w:delText xml:space="preserve"> on Figure 1A</w:delText>
        </w:r>
      </w:del>
      <w:r>
        <w:t xml:space="preserve">) on much less than half </w:t>
      </w:r>
      <w:del w:id="217" w:author="Andrew Balmford" w:date="2018-11-02T02:00:00Z">
        <w:r w:rsidDel="00F81DEF">
          <w:delText xml:space="preserve">of </w:delText>
        </w:r>
      </w:del>
      <w:r>
        <w:t xml:space="preserve">the </w:t>
      </w:r>
      <w:del w:id="218" w:author="Andrew Balmford" w:date="2018-11-02T02:00:00Z">
        <w:r w:rsidDel="00F81DEF">
          <w:delText xml:space="preserve">Earth’s </w:delText>
        </w:r>
      </w:del>
      <w:ins w:id="219" w:author="Andrew Balmford" w:date="2018-11-02T02:00:00Z">
        <w:r w:rsidR="00F81DEF">
          <w:t>global</w:t>
        </w:r>
        <w:r w:rsidR="00F81DEF">
          <w:t xml:space="preserve"> </w:t>
        </w:r>
      </w:ins>
      <w:r>
        <w:t xml:space="preserve">land surface, mostly in </w:t>
      </w:r>
      <w:del w:id="220" w:author="Andrew Balmford" w:date="2018-11-02T02:00:00Z">
        <w:r w:rsidDel="00F81DEF">
          <w:delText xml:space="preserve">areas of boreal </w:delText>
        </w:r>
      </w:del>
      <w:r>
        <w:t>taiga and tundra</w:t>
      </w:r>
      <w:ins w:id="221" w:author="Andrew Balmford" w:date="2018-11-02T02:00:00Z">
        <w:r w:rsidR="00F81DEF">
          <w:t>,</w:t>
        </w:r>
      </w:ins>
      <w:r>
        <w:t xml:space="preserve"> </w:t>
      </w:r>
      <w:del w:id="222" w:author="Andrew Balmford" w:date="2018-11-02T03:23:00Z">
        <w:r w:rsidDel="008F72D7">
          <w:delText xml:space="preserve">and larger </w:delText>
        </w:r>
      </w:del>
      <w:del w:id="223" w:author="Andrew Balmford" w:date="2018-11-02T02:00:00Z">
        <w:r w:rsidDel="00F81DEF">
          <w:delText xml:space="preserve">remnants of </w:delText>
        </w:r>
      </w:del>
      <w:del w:id="224" w:author="Andrew Balmford" w:date="2018-11-02T03:23:00Z">
        <w:r w:rsidDel="008F72D7">
          <w:delText>tropical rain</w:delText>
        </w:r>
      </w:del>
      <w:del w:id="225" w:author="Andrew Balmford" w:date="2018-11-02T02:00:00Z">
        <w:r w:rsidDel="00F81DEF">
          <w:delText xml:space="preserve"> </w:delText>
        </w:r>
      </w:del>
      <w:del w:id="226" w:author="Andrew Balmford" w:date="2018-11-02T03:23:00Z">
        <w:r w:rsidDel="008F72D7">
          <w:delText>forest</w:delText>
        </w:r>
      </w:del>
      <w:ins w:id="227" w:author="Andrew Balmford" w:date="2018-11-02T03:23:00Z">
        <w:r w:rsidR="008F72D7">
          <w:t>A</w:t>
        </w:r>
      </w:ins>
      <w:ins w:id="228" w:author="Andrew Balmford" w:date="2018-11-02T03:24:00Z">
        <w:r w:rsidR="008F72D7">
          <w:t>mazonia and the Congo</w:t>
        </w:r>
      </w:ins>
      <w:r>
        <w:t xml:space="preserve">. </w:t>
      </w:r>
      <w:del w:id="229" w:author="Andrew Balmford" w:date="2018-11-02T02:02:00Z">
        <w:r w:rsidDel="00B56F86">
          <w:delText>Both BII and BMI might be subject to errors, but</w:delText>
        </w:r>
      </w:del>
      <w:ins w:id="230" w:author="Andrew Balmford" w:date="2018-11-02T02:02:00Z">
        <w:r w:rsidR="00B56F86">
          <w:t>C</w:t>
        </w:r>
      </w:ins>
      <w:del w:id="231" w:author="Andrew Balmford" w:date="2018-11-02T02:02:00Z">
        <w:r w:rsidDel="00B56F86">
          <w:delText xml:space="preserve"> c</w:delText>
        </w:r>
      </w:del>
      <w:r>
        <w:t>ompari</w:t>
      </w:r>
      <w:ins w:id="232" w:author="Andrew Balmford" w:date="2018-11-02T02:02:00Z">
        <w:r w:rsidR="00B56F86">
          <w:t>ng</w:t>
        </w:r>
      </w:ins>
      <w:del w:id="233" w:author="Andrew Balmford" w:date="2018-11-02T02:02:00Z">
        <w:r w:rsidDel="00B56F86">
          <w:delText>son of</w:delText>
        </w:r>
      </w:del>
      <w:r>
        <w:t xml:space="preserve"> the BII with the Human Footprint (HF [</w:t>
      </w:r>
      <w:del w:id="234" w:author="Andrew Balmford" w:date="2018-11-02T03:46:00Z">
        <w:r w:rsidDel="00DD5103">
          <w:delText>7</w:delText>
        </w:r>
      </w:del>
      <w:ins w:id="235" w:author="Andrew Balmford" w:date="2018-11-02T03:46:00Z">
        <w:r w:rsidR="00DD5103">
          <w:t>5</w:t>
        </w:r>
      </w:ins>
      <w:r>
        <w:t xml:space="preserve">]), a composite measure of </w:t>
      </w:r>
      <w:del w:id="236" w:author="Andrew Balmford" w:date="2018-11-02T02:02:00Z">
        <w:r w:rsidDel="00B56F86">
          <w:delText xml:space="preserve">the </w:delText>
        </w:r>
      </w:del>
      <w:ins w:id="237" w:author="Andrew Balmford" w:date="2018-11-02T02:02:00Z">
        <w:r w:rsidR="00B56F86">
          <w:t>anthropogenic</w:t>
        </w:r>
        <w:r w:rsidR="00B56F86">
          <w:t xml:space="preserve"> </w:t>
        </w:r>
      </w:ins>
      <w:r>
        <w:t>pressure on natural ecosystems</w:t>
      </w:r>
      <w:del w:id="238" w:author="Andrew Balmford" w:date="2018-11-02T02:03:00Z">
        <w:r w:rsidDel="00B56F86">
          <w:delText xml:space="preserve"> from humans</w:delText>
        </w:r>
      </w:del>
      <w:r>
        <w:t xml:space="preserve">, confirms the impression of BII values being unusual: </w:t>
      </w:r>
      <w:del w:id="239" w:author="Andrew Balmford" w:date="2018-11-02T03:30:00Z">
        <w:r w:rsidDel="008F72D7">
          <w:delText>while</w:delText>
        </w:r>
      </w:del>
      <w:r>
        <w:t xml:space="preserve"> BMI values </w:t>
      </w:r>
      <w:del w:id="240" w:author="Andrew Balmford" w:date="2018-11-02T03:29:00Z">
        <w:r w:rsidDel="008F72D7">
          <w:delText>correlate negatively with</w:delText>
        </w:r>
      </w:del>
      <w:ins w:id="241" w:author="Andrew Balmford" w:date="2018-11-02T03:29:00Z">
        <w:r w:rsidR="008F72D7">
          <w:t>decline as</w:t>
        </w:r>
      </w:ins>
      <w:ins w:id="242" w:author="Andrew Balmford" w:date="2018-11-02T04:12:00Z">
        <w:r w:rsidR="00DC7287">
          <w:t xml:space="preserve"> expected as</w:t>
        </w:r>
      </w:ins>
      <w:r>
        <w:t xml:space="preserve"> HF scores</w:t>
      </w:r>
      <w:ins w:id="243" w:author="Andrew Balmford" w:date="2018-11-02T03:29:00Z">
        <w:r w:rsidR="008F72D7">
          <w:t xml:space="preserve"> increase</w:t>
        </w:r>
      </w:ins>
      <w:r>
        <w:t>,</w:t>
      </w:r>
      <w:ins w:id="244" w:author="Andrew Balmford" w:date="2018-11-02T03:30:00Z">
        <w:r w:rsidR="008F72D7">
          <w:t xml:space="preserve"> but</w:t>
        </w:r>
      </w:ins>
      <w:r>
        <w:t xml:space="preserve"> </w:t>
      </w:r>
      <w:del w:id="245" w:author="Andrew Balmford" w:date="2018-11-02T03:28:00Z">
        <w:r w:rsidDel="008F72D7">
          <w:delText xml:space="preserve">as expected, </w:delText>
        </w:r>
      </w:del>
      <w:r>
        <w:t xml:space="preserve">BII </w:t>
      </w:r>
      <w:del w:id="246" w:author="Andrew Balmford" w:date="2018-11-02T02:03:00Z">
        <w:r w:rsidDel="00B56F86">
          <w:delText xml:space="preserve">is not negatively correlated with HF </w:delText>
        </w:r>
      </w:del>
      <w:ins w:id="247" w:author="Andrew Balmford" w:date="2018-11-02T02:03:00Z">
        <w:r w:rsidR="00B56F86">
          <w:t>score</w:t>
        </w:r>
      </w:ins>
      <w:ins w:id="248" w:author="Andrew Balmford" w:date="2018-11-02T03:06:00Z">
        <w:r w:rsidR="00185EE0">
          <w:t>s</w:t>
        </w:r>
      </w:ins>
      <w:ins w:id="249" w:author="Andrew Balmford" w:date="2018-11-02T02:03:00Z">
        <w:r w:rsidR="00B56F86">
          <w:t xml:space="preserve"> do not </w:t>
        </w:r>
      </w:ins>
      <w:del w:id="250" w:author="Andrew Balmford" w:date="2018-11-02T03:13:00Z">
        <w:r w:rsidDel="00E35662">
          <w:delText>[Supplemental Information]</w:delText>
        </w:r>
      </w:del>
      <w:ins w:id="251" w:author="Andrew Balmford" w:date="2018-11-02T03:13:00Z">
        <w:r w:rsidR="00E35662">
          <w:t>(Fig. 1b</w:t>
        </w:r>
      </w:ins>
      <w:ins w:id="252" w:author="Andrew Balmford" w:date="2018-11-02T04:34:00Z">
        <w:r w:rsidR="00002395">
          <w:t>,c</w:t>
        </w:r>
      </w:ins>
      <w:ins w:id="253" w:author="Andrew Balmford" w:date="2018-11-02T03:13:00Z">
        <w:r w:rsidR="00E35662">
          <w:t>)</w:t>
        </w:r>
      </w:ins>
      <w:r>
        <w:t>.</w:t>
      </w:r>
    </w:p>
    <w:p w14:paraId="56EA32D4" w14:textId="05B48842" w:rsidR="00AB5192" w:rsidRDefault="00AB5192" w:rsidP="00AB5192">
      <w:pPr>
        <w:spacing w:after="0"/>
        <w:ind w:firstLine="720"/>
        <w:jc w:val="both"/>
      </w:pPr>
      <w:r>
        <w:t>The mismatch between BII and BMI values is most striking in global biodiversity hotspots (</w:t>
      </w:r>
      <w:ins w:id="254" w:author="Andrew Balmford" w:date="2018-11-02T03:34:00Z">
        <w:r w:rsidR="00F776CB">
          <w:t xml:space="preserve">priority </w:t>
        </w:r>
      </w:ins>
      <w:del w:id="255" w:author="Andrew Balmford" w:date="2018-11-02T03:06:00Z">
        <w:r w:rsidDel="00185EE0">
          <w:delText xml:space="preserve">defined as </w:delText>
        </w:r>
      </w:del>
      <w:r>
        <w:t xml:space="preserve">areas of exceptional endemism which have lost </w:t>
      </w:r>
      <w:ins w:id="256" w:author="Andrew Balmford" w:date="2018-11-02T03:07:00Z">
        <w:r w:rsidR="00185EE0">
          <w:rPr>
            <w:rFonts w:cstheme="minorHAnsi"/>
          </w:rPr>
          <w:t>≥</w:t>
        </w:r>
      </w:ins>
      <w:del w:id="257" w:author="Andrew Balmford" w:date="2018-11-02T03:07:00Z">
        <w:r w:rsidDel="00185EE0">
          <w:delText xml:space="preserve">at least </w:delText>
        </w:r>
      </w:del>
      <w:r>
        <w:t>70% of their primary vegetation [</w:t>
      </w:r>
      <w:del w:id="258" w:author="Andrew Balmford" w:date="2018-11-02T03:46:00Z">
        <w:r w:rsidDel="00DD5103">
          <w:delText>8</w:delText>
        </w:r>
      </w:del>
      <w:ins w:id="259" w:author="Andrew Balmford" w:date="2018-11-02T03:46:00Z">
        <w:r w:rsidR="00DD5103">
          <w:t>6</w:t>
        </w:r>
      </w:ins>
      <w:r>
        <w:t xml:space="preserve">]; red </w:t>
      </w:r>
      <w:del w:id="260" w:author="Andrew Balmford" w:date="2018-11-02T03:13:00Z">
        <w:r w:rsidDel="00E35662">
          <w:delText xml:space="preserve">symbols </w:delText>
        </w:r>
      </w:del>
      <w:r>
        <w:t>in Fig. 1</w:t>
      </w:r>
      <w:del w:id="261" w:author="Andrew Balmford" w:date="2018-11-02T03:13:00Z">
        <w:r w:rsidDel="00E35662">
          <w:delText>B</w:delText>
        </w:r>
      </w:del>
      <w:ins w:id="262" w:author="Andrew Balmford" w:date="2018-11-02T04:34:00Z">
        <w:r w:rsidR="00002395">
          <w:t>d</w:t>
        </w:r>
      </w:ins>
      <w:r>
        <w:t xml:space="preserve">). As expected, </w:t>
      </w:r>
      <w:del w:id="263" w:author="Andrew Balmford" w:date="2018-11-02T07:11:00Z">
        <w:r w:rsidDel="00324658">
          <w:delText xml:space="preserve">the BMI in </w:delText>
        </w:r>
      </w:del>
      <w:del w:id="264" w:author="Andrew Balmford" w:date="2018-11-02T03:34:00Z">
        <w:r w:rsidDel="00F776CB">
          <w:delText>these high priority areas for conservation</w:delText>
        </w:r>
      </w:del>
      <w:ins w:id="265" w:author="Andrew Balmford" w:date="2018-11-02T03:34:00Z">
        <w:r w:rsidR="00F776CB">
          <w:t>hotspots</w:t>
        </w:r>
      </w:ins>
      <w:r>
        <w:t xml:space="preserve"> </w:t>
      </w:r>
      <w:del w:id="266" w:author="Andrew Balmford" w:date="2018-11-02T07:11:00Z">
        <w:r w:rsidDel="00324658">
          <w:delText xml:space="preserve">is </w:delText>
        </w:r>
      </w:del>
      <w:del w:id="267" w:author="Andrew Balmford" w:date="2018-11-02T03:13:00Z">
        <w:r w:rsidDel="00E35662">
          <w:delText>on average</w:delText>
        </w:r>
      </w:del>
      <w:ins w:id="268" w:author="Andrew Balmford" w:date="2018-11-02T03:13:00Z">
        <w:r w:rsidR="00E35662">
          <w:t>typically</w:t>
        </w:r>
      </w:ins>
      <w:ins w:id="269" w:author="Andrew Balmford" w:date="2018-11-02T07:11:00Z">
        <w:r w:rsidR="00324658">
          <w:t xml:space="preserve"> have</w:t>
        </w:r>
      </w:ins>
      <w:r>
        <w:t xml:space="preserve"> </w:t>
      </w:r>
      <w:del w:id="270" w:author="Andrew Balmford" w:date="2018-11-02T06:36:00Z">
        <w:r w:rsidDel="001F02A8">
          <w:delText xml:space="preserve">much lower than </w:delText>
        </w:r>
      </w:del>
      <w:del w:id="271" w:author="Andrew Balmford" w:date="2018-11-02T03:14:00Z">
        <w:r w:rsidDel="00E35662">
          <w:delText>in other regions</w:delText>
        </w:r>
      </w:del>
      <w:ins w:id="272" w:author="Andrew Balmford" w:date="2018-11-02T06:36:00Z">
        <w:r w:rsidR="001F02A8">
          <w:t>low</w:t>
        </w:r>
      </w:ins>
      <w:ins w:id="273" w:author="Andrew Balmford" w:date="2018-11-02T07:11:00Z">
        <w:r w:rsidR="00324658">
          <w:t xml:space="preserve"> BMI scores</w:t>
        </w:r>
      </w:ins>
      <w:ins w:id="274" w:author="Andrew Balmford" w:date="2018-11-02T03:31:00Z">
        <w:r w:rsidR="008F72D7">
          <w:t xml:space="preserve">. </w:t>
        </w:r>
      </w:ins>
      <w:ins w:id="275" w:author="Andrew Balmford" w:date="2018-11-02T03:34:00Z">
        <w:r w:rsidR="00F776CB">
          <w:t>Bizarrely, though,</w:t>
        </w:r>
      </w:ins>
      <w:del w:id="276" w:author="Andrew Balmford" w:date="2018-11-02T03:31:00Z">
        <w:r w:rsidDel="008F72D7">
          <w:delText>;</w:delText>
        </w:r>
      </w:del>
      <w:r>
        <w:t xml:space="preserve"> </w:t>
      </w:r>
      <w:del w:id="277" w:author="Andrew Balmford" w:date="2018-11-02T03:14:00Z">
        <w:r w:rsidDel="00E35662">
          <w:delText xml:space="preserve">however as measured by </w:delText>
        </w:r>
      </w:del>
      <w:r>
        <w:t>the BII</w:t>
      </w:r>
      <w:ins w:id="278" w:author="Andrew Balmford" w:date="2018-11-02T03:14:00Z">
        <w:r w:rsidR="00E35662">
          <w:t xml:space="preserve"> suggests</w:t>
        </w:r>
      </w:ins>
      <w:del w:id="279" w:author="Andrew Balmford" w:date="2018-11-02T03:15:00Z">
        <w:r w:rsidDel="00E35662">
          <w:delText>,</w:delText>
        </w:r>
      </w:del>
      <w:r>
        <w:t xml:space="preserve"> </w:t>
      </w:r>
      <w:ins w:id="280" w:author="Andrew Balmford" w:date="2018-11-02T03:35:00Z">
        <w:r w:rsidR="00F776CB">
          <w:t xml:space="preserve">their </w:t>
        </w:r>
      </w:ins>
      <w:r>
        <w:t>biodiversity</w:t>
      </w:r>
      <w:ins w:id="281" w:author="Andrew Balmford" w:date="2018-11-02T07:12:00Z">
        <w:r w:rsidR="00324658">
          <w:t xml:space="preserve"> </w:t>
        </w:r>
      </w:ins>
      <w:del w:id="282" w:author="Andrew Balmford" w:date="2018-11-02T07:12:00Z">
        <w:r w:rsidDel="00324658">
          <w:delText xml:space="preserve"> </w:delText>
        </w:r>
      </w:del>
      <w:del w:id="283" w:author="Andrew Balmford" w:date="2018-11-02T07:11:00Z">
        <w:r w:rsidDel="00324658">
          <w:delText xml:space="preserve">intactness </w:delText>
        </w:r>
      </w:del>
      <w:r>
        <w:t xml:space="preserve">is apparently </w:t>
      </w:r>
      <w:del w:id="284" w:author="Andrew Balmford" w:date="2018-11-02T07:12:00Z">
        <w:r w:rsidDel="00324658">
          <w:delText>higher</w:delText>
        </w:r>
      </w:del>
      <w:ins w:id="285" w:author="Andrew Balmford" w:date="2018-11-02T07:12:00Z">
        <w:r w:rsidR="00324658">
          <w:t>more intact</w:t>
        </w:r>
        <w:r w:rsidR="00324658">
          <w:t xml:space="preserve"> </w:t>
        </w:r>
      </w:ins>
      <w:ins w:id="286" w:author="Andrew Balmford" w:date="2018-11-02T06:36:00Z">
        <w:r w:rsidR="001F02A8">
          <w:t>than elsewhere</w:t>
        </w:r>
      </w:ins>
      <w:del w:id="287" w:author="Andrew Balmford" w:date="2018-11-02T03:35:00Z">
        <w:r w:rsidDel="00F776CB">
          <w:delText xml:space="preserve"> in hotspots</w:delText>
        </w:r>
      </w:del>
      <w:del w:id="288" w:author="Andrew Balmford" w:date="2018-11-02T03:15:00Z">
        <w:r w:rsidDel="00E35662">
          <w:delText xml:space="preserve"> than elsewhere</w:delText>
        </w:r>
      </w:del>
      <w:r>
        <w:t>. For example, in the Sundaland, Indo-Burma, Philippines and Madagascar hotspots, wh</w:t>
      </w:r>
      <w:ins w:id="289" w:author="Andrew Balmford" w:date="2018-11-02T03:15:00Z">
        <w:r w:rsidR="00E35662">
          <w:t>il</w:t>
        </w:r>
      </w:ins>
      <w:del w:id="290" w:author="Andrew Balmford" w:date="2018-11-02T03:15:00Z">
        <w:r w:rsidDel="00E35662">
          <w:delText>er</w:delText>
        </w:r>
      </w:del>
      <w:r>
        <w:t xml:space="preserve">e the BMI confirms </w:t>
      </w:r>
      <w:del w:id="291" w:author="Andrew Balmford" w:date="2018-11-02T03:16:00Z">
        <w:r w:rsidDel="00E35662">
          <w:delText xml:space="preserve">that a </w:delText>
        </w:r>
      </w:del>
      <w:r>
        <w:t xml:space="preserve">substantial </w:t>
      </w:r>
      <w:del w:id="292" w:author="Andrew Balmford" w:date="2018-11-02T03:16:00Z">
        <w:r w:rsidDel="00E35662">
          <w:delText xml:space="preserve">fraction </w:delText>
        </w:r>
      </w:del>
      <w:ins w:id="293" w:author="Andrew Balmford" w:date="2018-11-02T03:16:00Z">
        <w:r w:rsidR="00E35662">
          <w:t>loss</w:t>
        </w:r>
        <w:r w:rsidR="00E35662">
          <w:t xml:space="preserve"> </w:t>
        </w:r>
      </w:ins>
      <w:r>
        <w:t>of primary vegetation</w:t>
      </w:r>
      <w:ins w:id="294" w:author="Andrew Balmford" w:date="2018-11-02T03:35:00Z">
        <w:r w:rsidR="00F776CB">
          <w:t>,</w:t>
        </w:r>
      </w:ins>
      <w:r>
        <w:t xml:space="preserve"> </w:t>
      </w:r>
      <w:del w:id="295" w:author="Andrew Balmford" w:date="2018-11-02T03:16:00Z">
        <w:r w:rsidDel="00E35662">
          <w:delText xml:space="preserve">has been removed, </w:delText>
        </w:r>
      </w:del>
      <w:r>
        <w:t xml:space="preserve">the BII </w:t>
      </w:r>
      <w:ins w:id="296" w:author="Andrew Balmford" w:date="2018-11-02T03:37:00Z">
        <w:r w:rsidR="00F776CB">
          <w:t>estimates</w:t>
        </w:r>
      </w:ins>
      <w:ins w:id="297" w:author="Andrew Balmford" w:date="2018-11-02T03:36:00Z">
        <w:r w:rsidR="00F776CB">
          <w:t xml:space="preserve"> </w:t>
        </w:r>
      </w:ins>
      <w:del w:id="298" w:author="Andrew Balmford" w:date="2018-11-02T03:35:00Z">
        <w:r w:rsidDel="00F776CB">
          <w:delText xml:space="preserve">suggests </w:delText>
        </w:r>
      </w:del>
      <w:r>
        <w:t xml:space="preserve">native species populations have on average declined by &lt;10% [2]. Indeed, </w:t>
      </w:r>
      <w:del w:id="299" w:author="Andrew Balmford" w:date="2018-11-02T03:17:00Z">
        <w:r w:rsidDel="00E35662">
          <w:delText xml:space="preserve">for </w:delText>
        </w:r>
      </w:del>
      <w:ins w:id="300" w:author="Andrew Balmford" w:date="2018-11-02T03:17:00Z">
        <w:r w:rsidR="00E35662">
          <w:t>across</w:t>
        </w:r>
        <w:r w:rsidR="00E35662">
          <w:t xml:space="preserve"> </w:t>
        </w:r>
      </w:ins>
      <w:r>
        <w:t>the 32</w:t>
      </w:r>
      <w:ins w:id="301" w:author="Andrew Balmford" w:date="2018-11-02T03:17:00Z">
        <w:r w:rsidR="00E35662">
          <w:t xml:space="preserve"> </w:t>
        </w:r>
      </w:ins>
      <w:del w:id="302" w:author="Andrew Balmford" w:date="2018-11-02T03:17:00Z">
        <w:r w:rsidDel="00E35662">
          <w:delText xml:space="preserve"> biodiversity </w:delText>
        </w:r>
      </w:del>
      <w:r>
        <w:t>hotspots for which we have</w:t>
      </w:r>
      <w:ins w:id="303" w:author="Andrew Balmford" w:date="2018-11-02T03:17:00Z">
        <w:r w:rsidR="00E35662">
          <w:t xml:space="preserve"> both BII and BMI </w:t>
        </w:r>
      </w:ins>
      <w:del w:id="304" w:author="Andrew Balmford" w:date="2018-11-02T03:37:00Z">
        <w:r w:rsidDel="00F776CB">
          <w:delText xml:space="preserve"> </w:delText>
        </w:r>
      </w:del>
      <w:r>
        <w:t>data</w:t>
      </w:r>
      <w:del w:id="305" w:author="Andrew Balmford" w:date="2018-11-02T03:17:00Z">
        <w:r w:rsidDel="00E35662">
          <w:delText xml:space="preserve"> on both BII and BMI</w:delText>
        </w:r>
      </w:del>
      <w:r>
        <w:t xml:space="preserve">, </w:t>
      </w:r>
      <w:del w:id="306" w:author="Andrew Balmford" w:date="2018-11-02T03:24:00Z">
        <w:r w:rsidDel="008F72D7">
          <w:delText xml:space="preserve">the </w:delText>
        </w:r>
      </w:del>
      <w:r>
        <w:t xml:space="preserve">mean BII </w:t>
      </w:r>
      <w:ins w:id="307" w:author="Andrew Balmford" w:date="2018-11-02T03:24:00Z">
        <w:r w:rsidR="008F72D7">
          <w:t>and BMI scores</w:t>
        </w:r>
      </w:ins>
      <w:del w:id="308" w:author="Andrew Balmford" w:date="2018-11-02T03:24:00Z">
        <w:r w:rsidDel="008F72D7">
          <w:delText>of</w:delText>
        </w:r>
      </w:del>
      <w:r>
        <w:t xml:space="preserve"> </w:t>
      </w:r>
      <w:del w:id="309" w:author="Andrew Balmford" w:date="2018-11-02T03:25:00Z">
        <w:r w:rsidDel="008F72D7">
          <w:delText>hotspots was</w:delText>
        </w:r>
      </w:del>
      <w:ins w:id="310" w:author="Andrew Balmford" w:date="2018-11-02T03:25:00Z">
        <w:r w:rsidR="008F72D7">
          <w:t>were</w:t>
        </w:r>
      </w:ins>
      <w:r>
        <w:t xml:space="preserve"> </w:t>
      </w:r>
      <w:del w:id="311" w:author="Andrew Balmford" w:date="2018-11-02T03:17:00Z">
        <w:r w:rsidDel="00E35662">
          <w:delText xml:space="preserve">significantly </w:delText>
        </w:r>
      </w:del>
      <w:r>
        <w:t xml:space="preserve">negatively correlated </w:t>
      </w:r>
      <w:del w:id="312" w:author="Andrew Balmford" w:date="2018-11-02T03:25:00Z">
        <w:r w:rsidDel="008F72D7">
          <w:delText xml:space="preserve">with mean BMI </w:delText>
        </w:r>
      </w:del>
      <w:r>
        <w:t>(</w:t>
      </w:r>
      <w:del w:id="313" w:author="Andrew Balmford" w:date="2018-11-02T03:17:00Z">
        <w:r w:rsidDel="00E35662">
          <w:delText xml:space="preserve">Spearman correlation: </w:delText>
        </w:r>
      </w:del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r>
        <w:t xml:space="preserve"> = -0.595, </w:t>
      </w:r>
      <w:r w:rsidRPr="00895521">
        <w:rPr>
          <w:i/>
        </w:rPr>
        <w:t>P</w:t>
      </w:r>
      <w:r>
        <w:t xml:space="preserve">= 0.0003): hotspots with less </w:t>
      </w:r>
      <w:del w:id="314" w:author="Andrew Balmford" w:date="2018-11-02T03:38:00Z">
        <w:r w:rsidDel="00F776CB">
          <w:delText xml:space="preserve">remaining </w:delText>
        </w:r>
      </w:del>
      <w:r>
        <w:t>biomass have higher BII scores.</w:t>
      </w:r>
    </w:p>
    <w:p w14:paraId="71ACD8D0" w14:textId="4AE8948E" w:rsidR="00AB5192" w:rsidDel="00532C7D" w:rsidRDefault="00AB5192" w:rsidP="00AB5192">
      <w:pPr>
        <w:spacing w:after="0"/>
        <w:ind w:firstLine="720"/>
        <w:jc w:val="both"/>
        <w:rPr>
          <w:del w:id="315" w:author="Andrew Balmford" w:date="2018-11-02T03:48:00Z"/>
        </w:rPr>
      </w:pPr>
      <w:r>
        <w:t xml:space="preserve">We do not understand these patterns, and are concerned that uncritical acceptance of the BII </w:t>
      </w:r>
      <w:del w:id="316" w:author="Andrew Balmford" w:date="2018-11-02T03:39:00Z">
        <w:r w:rsidDel="00F776CB">
          <w:delText xml:space="preserve">as a biodiversity metric </w:delText>
        </w:r>
      </w:del>
      <w:r>
        <w:t xml:space="preserve">will lead to unjustified complacency about the </w:t>
      </w:r>
      <w:del w:id="317" w:author="Andrew Balmford" w:date="2018-11-02T03:18:00Z">
        <w:r w:rsidDel="00E35662">
          <w:delText xml:space="preserve">security </w:delText>
        </w:r>
      </w:del>
      <w:ins w:id="318" w:author="Andrew Balmford" w:date="2018-11-02T03:18:00Z">
        <w:r w:rsidR="00E35662">
          <w:t>state</w:t>
        </w:r>
        <w:r w:rsidR="00E35662">
          <w:t xml:space="preserve"> </w:t>
        </w:r>
      </w:ins>
      <w:r>
        <w:t xml:space="preserve">of wild nature. According to </w:t>
      </w:r>
      <w:del w:id="319" w:author="Andrew Balmford" w:date="2018-11-02T03:18:00Z">
        <w:r w:rsidDel="00E35662">
          <w:delText xml:space="preserve">the </w:delText>
        </w:r>
      </w:del>
      <w:r>
        <w:t>Newbold et al.</w:t>
      </w:r>
      <w:ins w:id="320" w:author="Andrew Balmford" w:date="2018-11-02T06:37:00Z">
        <w:r w:rsidR="001F02A8">
          <w:t>,</w:t>
        </w:r>
      </w:ins>
      <w:r>
        <w:t xml:space="preserve"> </w:t>
      </w:r>
      <w:del w:id="321" w:author="Andrew Balmford" w:date="2018-11-02T03:18:00Z">
        <w:r w:rsidDel="00E35662">
          <w:delText xml:space="preserve">analysis, </w:delText>
        </w:r>
      </w:del>
      <w:r>
        <w:t xml:space="preserve">on </w:t>
      </w:r>
      <w:r>
        <w:lastRenderedPageBreak/>
        <w:t xml:space="preserve">average the terrestrial BII stands at almost 85% [2] – in striking contrast to </w:t>
      </w:r>
      <w:del w:id="322" w:author="Andrew Balmford" w:date="2018-11-02T03:39:00Z">
        <w:r w:rsidDel="00F776CB">
          <w:delText>the suggestion</w:delText>
        </w:r>
      </w:del>
      <w:ins w:id="323" w:author="Andrew Balmford" w:date="2018-11-02T03:39:00Z">
        <w:r w:rsidR="00F776CB">
          <w:t>evidence</w:t>
        </w:r>
      </w:ins>
      <w:r>
        <w:t xml:space="preserve"> that </w:t>
      </w:r>
      <w:del w:id="324" w:author="Andrew Balmford" w:date="2018-11-02T03:40:00Z">
        <w:r w:rsidDel="00F776CB">
          <w:delText>the land surface supports</w:delText>
        </w:r>
      </w:del>
      <w:ins w:id="325" w:author="Andrew Balmford" w:date="2018-11-02T03:40:00Z">
        <w:r w:rsidR="00F776CB">
          <w:t>terrestrial biomass is</w:t>
        </w:r>
      </w:ins>
      <w:r>
        <w:t xml:space="preserve"> only </w:t>
      </w:r>
      <w:ins w:id="326" w:author="Andrew Balmford" w:date="2018-11-02T04:13:00Z">
        <w:r w:rsidR="00DC7287">
          <w:t xml:space="preserve">half </w:t>
        </w:r>
      </w:ins>
      <w:del w:id="327" w:author="Andrew Balmford" w:date="2018-11-02T03:41:00Z">
        <w:r w:rsidDel="00F776CB">
          <w:delText>half the biomass t</w:delText>
        </w:r>
      </w:del>
      <w:ins w:id="328" w:author="Andrew Balmford" w:date="2018-11-02T03:41:00Z">
        <w:r w:rsidR="00F776CB">
          <w:t>w</w:t>
        </w:r>
      </w:ins>
      <w:r>
        <w:t>hat it would in the absence of human land use [</w:t>
      </w:r>
      <w:del w:id="329" w:author="Andrew Balmford" w:date="2018-11-02T03:47:00Z">
        <w:r w:rsidDel="00DD5103">
          <w:delText>5</w:delText>
        </w:r>
      </w:del>
      <w:ins w:id="330" w:author="Andrew Balmford" w:date="2018-11-02T03:47:00Z">
        <w:r w:rsidR="00DD5103">
          <w:t>4</w:t>
        </w:r>
      </w:ins>
      <w:r>
        <w:t xml:space="preserve">]. We are sceptical that biodiversity is really as </w:t>
      </w:r>
      <w:del w:id="331" w:author="Andrew Balmford" w:date="2018-11-02T03:19:00Z">
        <w:r w:rsidDel="00E35662">
          <w:delText xml:space="preserve">intact and </w:delText>
        </w:r>
      </w:del>
      <w:r>
        <w:t>secure as the BII suggests. We recommend rigorous further t</w:t>
      </w:r>
      <w:bookmarkStart w:id="332" w:name="_GoBack"/>
      <w:bookmarkEnd w:id="332"/>
      <w:r>
        <w:t>esting and, if necessary, the development of alternative methods</w:t>
      </w:r>
      <w:ins w:id="333" w:author="Andrew Balmford" w:date="2018-11-02T03:19:00Z">
        <w:r w:rsidR="00E35662">
          <w:t xml:space="preserve"> before</w:t>
        </w:r>
      </w:ins>
      <w:ins w:id="334" w:author="Andrew Balmford" w:date="2018-11-02T03:20:00Z">
        <w:r w:rsidR="00E35662">
          <w:t xml:space="preserve"> </w:t>
        </w:r>
      </w:ins>
      <w:ins w:id="335" w:author="Andrew Balmford" w:date="2018-11-02T03:19:00Z">
        <w:r w:rsidR="00E35662">
          <w:t xml:space="preserve">the BII </w:t>
        </w:r>
      </w:ins>
      <w:ins w:id="336" w:author="Andrew Balmford" w:date="2018-11-02T03:41:00Z">
        <w:r w:rsidR="00F776CB">
          <w:t xml:space="preserve">is used </w:t>
        </w:r>
      </w:ins>
      <w:ins w:id="337" w:author="Andrew Balmford" w:date="2018-11-02T03:19:00Z">
        <w:r w:rsidR="00E35662">
          <w:t xml:space="preserve">to </w:t>
        </w:r>
      </w:ins>
      <w:ins w:id="338" w:author="Andrew Balmford" w:date="2018-11-02T03:20:00Z">
        <w:r w:rsidR="00E35662">
          <w:t>guide</w:t>
        </w:r>
      </w:ins>
      <w:ins w:id="339" w:author="Andrew Balmford" w:date="2018-11-02T03:19:00Z">
        <w:r w:rsidR="00E35662">
          <w:t xml:space="preserve"> conservation policy</w:t>
        </w:r>
      </w:ins>
      <w:r>
        <w:t>.</w:t>
      </w:r>
    </w:p>
    <w:p w14:paraId="132BC3D5" w14:textId="77777777" w:rsidR="00532C7D" w:rsidRDefault="00532C7D" w:rsidP="00DD5103">
      <w:pPr>
        <w:spacing w:after="0"/>
        <w:ind w:firstLine="720"/>
        <w:jc w:val="both"/>
        <w:rPr>
          <w:ins w:id="340" w:author="Andrew Balmford" w:date="2018-11-02T06:26:00Z"/>
        </w:rPr>
        <w:pPrChange w:id="341" w:author="Andrew Balmford" w:date="2018-11-02T03:48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</w:p>
    <w:p w14:paraId="2B8CACE0" w14:textId="77777777" w:rsidR="00DD5103" w:rsidRDefault="00DD5103" w:rsidP="00AB5192">
      <w:pPr>
        <w:spacing w:after="0"/>
        <w:ind w:firstLine="720"/>
        <w:jc w:val="both"/>
        <w:rPr>
          <w:ins w:id="342" w:author="Andrew Balmford" w:date="2018-11-02T03:48:00Z"/>
        </w:rPr>
      </w:pPr>
    </w:p>
    <w:p w14:paraId="493BB7EE" w14:textId="4091B765" w:rsidR="00DD5103" w:rsidRPr="000C2FA9" w:rsidRDefault="00DD5103" w:rsidP="00DD5103">
      <w:pPr>
        <w:spacing w:after="0"/>
        <w:ind w:left="567" w:hanging="567"/>
        <w:jc w:val="both"/>
        <w:rPr>
          <w:ins w:id="343" w:author="Andrew Balmford" w:date="2018-11-02T03:47:00Z"/>
          <w:b/>
          <w:sz w:val="24"/>
          <w:szCs w:val="24"/>
          <w:rPrChange w:id="344" w:author="Andrew Balmford" w:date="2018-11-02T03:57:00Z">
            <w:rPr>
              <w:ins w:id="345" w:author="Andrew Balmford" w:date="2018-11-02T03:47:00Z"/>
            </w:rPr>
          </w:rPrChange>
        </w:rPr>
        <w:pPrChange w:id="346" w:author="Andrew Balmford" w:date="2018-11-02T03:49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347" w:author="Andrew Balmford" w:date="2018-11-02T03:48:00Z">
        <w:r w:rsidRPr="000C2FA9">
          <w:rPr>
            <w:b/>
            <w:sz w:val="24"/>
            <w:szCs w:val="24"/>
            <w:rPrChange w:id="348" w:author="Andrew Balmford" w:date="2018-11-02T03:57:00Z">
              <w:rPr/>
            </w:rPrChange>
          </w:rPr>
          <w:t>References</w:t>
        </w:r>
      </w:ins>
    </w:p>
    <w:p w14:paraId="0216EFBA" w14:textId="1B3EEEE8" w:rsidR="00076BB8" w:rsidRDefault="00076BB8" w:rsidP="00002395">
      <w:pPr>
        <w:pStyle w:val="ListParagraph"/>
        <w:numPr>
          <w:ilvl w:val="0"/>
          <w:numId w:val="1"/>
        </w:numPr>
        <w:ind w:left="426"/>
        <w:jc w:val="both"/>
        <w:rPr>
          <w:ins w:id="349" w:author="Andrew Balmford" w:date="2018-11-02T03:43:00Z"/>
        </w:rPr>
        <w:pPrChange w:id="350" w:author="Andrew Balmford" w:date="2018-11-02T04:35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351" w:author="Andrew Balmford" w:date="2018-11-02T03:43:00Z">
        <w:r>
          <w:t xml:space="preserve">Scholes, R.J. </w:t>
        </w:r>
      </w:ins>
      <w:ins w:id="352" w:author="Andrew Balmford" w:date="2018-11-02T03:50:00Z">
        <w:r w:rsidR="00301EE1">
          <w:t>&amp;</w:t>
        </w:r>
      </w:ins>
      <w:ins w:id="353" w:author="Andrew Balmford" w:date="2018-11-02T03:43:00Z">
        <w:r>
          <w:t xml:space="preserve"> Biggs, R. </w:t>
        </w:r>
        <w:r w:rsidRPr="00301EE1">
          <w:rPr>
            <w:i/>
            <w:rPrChange w:id="354" w:author="Andrew Balmford" w:date="2018-11-02T03:51:00Z">
              <w:rPr/>
            </w:rPrChange>
          </w:rPr>
          <w:t>Nature</w:t>
        </w:r>
        <w:r>
          <w:t xml:space="preserve"> </w:t>
        </w:r>
        <w:r w:rsidRPr="00301EE1">
          <w:rPr>
            <w:b/>
            <w:rPrChange w:id="355" w:author="Andrew Balmford" w:date="2018-11-02T03:51:00Z">
              <w:rPr/>
            </w:rPrChange>
          </w:rPr>
          <w:t>434,</w:t>
        </w:r>
        <w:r>
          <w:t xml:space="preserve"> 45 – 49</w:t>
        </w:r>
      </w:ins>
      <w:ins w:id="356" w:author="Andrew Balmford" w:date="2018-11-02T03:51:00Z">
        <w:r w:rsidR="00301EE1">
          <w:t xml:space="preserve"> </w:t>
        </w:r>
        <w:r w:rsidR="00301EE1">
          <w:t xml:space="preserve">(2005). </w:t>
        </w:r>
      </w:ins>
    </w:p>
    <w:p w14:paraId="44F75B2E" w14:textId="6FFDCE8E" w:rsidR="00076BB8" w:rsidRDefault="00076BB8" w:rsidP="00002395">
      <w:pPr>
        <w:pStyle w:val="ListParagraph"/>
        <w:numPr>
          <w:ilvl w:val="0"/>
          <w:numId w:val="1"/>
        </w:numPr>
        <w:ind w:left="426"/>
        <w:jc w:val="both"/>
        <w:rPr>
          <w:ins w:id="357" w:author="Andrew Balmford" w:date="2018-11-02T03:43:00Z"/>
        </w:rPr>
        <w:pPrChange w:id="358" w:author="Andrew Balmford" w:date="2018-11-02T04:35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359" w:author="Andrew Balmford" w:date="2018-11-02T03:43:00Z">
        <w:r w:rsidRPr="00D46DE1">
          <w:t>Newbold</w:t>
        </w:r>
        <w:r>
          <w:t>,</w:t>
        </w:r>
        <w:r w:rsidRPr="00D46DE1">
          <w:t xml:space="preserve"> T</w:t>
        </w:r>
        <w:r>
          <w:t>.</w:t>
        </w:r>
        <w:r w:rsidRPr="00D46DE1">
          <w:t xml:space="preserve"> </w:t>
        </w:r>
        <w:r>
          <w:t>et al.</w:t>
        </w:r>
        <w:r w:rsidRPr="00D46DE1">
          <w:t xml:space="preserve"> </w:t>
        </w:r>
        <w:r w:rsidRPr="00301EE1">
          <w:rPr>
            <w:i/>
            <w:rPrChange w:id="360" w:author="Andrew Balmford" w:date="2018-11-02T03:51:00Z">
              <w:rPr/>
            </w:rPrChange>
          </w:rPr>
          <w:t>Science</w:t>
        </w:r>
        <w:r w:rsidRPr="00D46DE1">
          <w:t xml:space="preserve"> </w:t>
        </w:r>
        <w:r w:rsidRPr="00301EE1">
          <w:rPr>
            <w:b/>
            <w:rPrChange w:id="361" w:author="Andrew Balmford" w:date="2018-11-02T03:51:00Z">
              <w:rPr/>
            </w:rPrChange>
          </w:rPr>
          <w:t>353,</w:t>
        </w:r>
      </w:ins>
      <w:ins w:id="362" w:author="Andrew Balmford" w:date="2018-11-02T03:51:00Z">
        <w:r w:rsidR="00301EE1">
          <w:t xml:space="preserve"> </w:t>
        </w:r>
      </w:ins>
      <w:ins w:id="363" w:author="Andrew Balmford" w:date="2018-11-02T03:43:00Z">
        <w:r w:rsidRPr="00D46DE1">
          <w:t>288–291</w:t>
        </w:r>
      </w:ins>
      <w:ins w:id="364" w:author="Andrew Balmford" w:date="2018-11-02T03:51:00Z">
        <w:r w:rsidR="00301EE1">
          <w:t xml:space="preserve"> </w:t>
        </w:r>
        <w:r w:rsidR="00301EE1" w:rsidRPr="00D46DE1">
          <w:t>(2016).</w:t>
        </w:r>
      </w:ins>
    </w:p>
    <w:p w14:paraId="0B7CA528" w14:textId="4FB5B512" w:rsidR="00076BB8" w:rsidRDefault="00076BB8" w:rsidP="00002395">
      <w:pPr>
        <w:pStyle w:val="ListParagraph"/>
        <w:numPr>
          <w:ilvl w:val="0"/>
          <w:numId w:val="1"/>
        </w:numPr>
        <w:ind w:left="426"/>
        <w:jc w:val="both"/>
        <w:rPr>
          <w:ins w:id="365" w:author="Andrew Balmford" w:date="2018-11-02T03:43:00Z"/>
        </w:rPr>
        <w:pPrChange w:id="366" w:author="Andrew Balmford" w:date="2018-11-02T04:35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367" w:author="Andrew Balmford" w:date="2018-11-02T03:43:00Z">
        <w:r>
          <w:t xml:space="preserve">Purvis, A., De Palma, A. </w:t>
        </w:r>
      </w:ins>
      <w:ins w:id="368" w:author="Andrew Balmford" w:date="2018-11-02T03:52:00Z">
        <w:r w:rsidR="00301EE1">
          <w:t>&amp;</w:t>
        </w:r>
      </w:ins>
      <w:ins w:id="369" w:author="Andrew Balmford" w:date="2018-11-02T03:43:00Z">
        <w:r>
          <w:t xml:space="preserve"> Newbold, T. </w:t>
        </w:r>
      </w:ins>
      <w:ins w:id="370" w:author="Andrew Balmford" w:date="2018-11-02T03:52:00Z">
        <w:r w:rsidR="00301EE1">
          <w:t>i</w:t>
        </w:r>
      </w:ins>
      <w:ins w:id="371" w:author="Andrew Balmford" w:date="2018-11-02T03:43:00Z">
        <w:r>
          <w:t xml:space="preserve">n </w:t>
        </w:r>
        <w:r w:rsidRPr="00301EE1">
          <w:rPr>
            <w:i/>
            <w:rPrChange w:id="372" w:author="Andrew Balmford" w:date="2018-11-02T03:52:00Z">
              <w:rPr/>
            </w:rPrChange>
          </w:rPr>
          <w:t>State of Nature 2016</w:t>
        </w:r>
      </w:ins>
      <w:ins w:id="373" w:author="Andrew Balmford" w:date="2018-11-02T03:52:00Z">
        <w:r w:rsidR="00301EE1">
          <w:rPr>
            <w:i/>
          </w:rPr>
          <w:t xml:space="preserve"> </w:t>
        </w:r>
        <w:r w:rsidR="00301EE1">
          <w:t xml:space="preserve">(eds </w:t>
        </w:r>
      </w:ins>
      <w:ins w:id="374" w:author="Andrew Balmford" w:date="2018-11-02T03:43:00Z">
        <w:r>
          <w:t>Hayhow, D.B</w:t>
        </w:r>
      </w:ins>
      <w:ins w:id="375" w:author="Andrew Balmford" w:date="2018-11-02T03:53:00Z">
        <w:r w:rsidR="00301EE1">
          <w:t xml:space="preserve">. </w:t>
        </w:r>
      </w:ins>
      <w:ins w:id="376" w:author="Andrew Balmford" w:date="2018-11-02T03:43:00Z">
        <w:r>
          <w:t>et al.</w:t>
        </w:r>
      </w:ins>
      <w:ins w:id="377" w:author="Andrew Balmford" w:date="2018-11-02T03:53:00Z">
        <w:r w:rsidR="00301EE1">
          <w:t xml:space="preserve">) 70-71 </w:t>
        </w:r>
      </w:ins>
      <w:ins w:id="378" w:author="Andrew Balmford" w:date="2018-11-02T03:43:00Z">
        <w:r>
          <w:t>(</w:t>
        </w:r>
        <w:r w:rsidR="00301EE1">
          <w:t xml:space="preserve">The State of Nature </w:t>
        </w:r>
      </w:ins>
      <w:ins w:id="379" w:author="Andrew Balmford" w:date="2018-11-02T03:53:00Z">
        <w:r w:rsidR="00301EE1">
          <w:t>P</w:t>
        </w:r>
      </w:ins>
      <w:ins w:id="380" w:author="Andrew Balmford" w:date="2018-11-02T03:43:00Z">
        <w:r>
          <w:t>artnership</w:t>
        </w:r>
      </w:ins>
      <w:ins w:id="381" w:author="Andrew Balmford" w:date="2018-11-02T03:53:00Z">
        <w:r w:rsidR="000C2FA9">
          <w:t>, London, 201</w:t>
        </w:r>
      </w:ins>
      <w:ins w:id="382" w:author="Andrew Balmford" w:date="2018-11-02T03:56:00Z">
        <w:r w:rsidR="000C2FA9">
          <w:t>6</w:t>
        </w:r>
      </w:ins>
      <w:ins w:id="383" w:author="Andrew Balmford" w:date="2018-11-02T03:53:00Z">
        <w:r w:rsidR="00301EE1">
          <w:t>)</w:t>
        </w:r>
      </w:ins>
      <w:ins w:id="384" w:author="Andrew Balmford" w:date="2018-11-02T03:43:00Z">
        <w:r>
          <w:t>.</w:t>
        </w:r>
      </w:ins>
    </w:p>
    <w:p w14:paraId="47D8A4BB" w14:textId="19F2857F" w:rsidR="00076BB8" w:rsidRDefault="00076BB8" w:rsidP="00002395">
      <w:pPr>
        <w:pStyle w:val="ListParagraph"/>
        <w:numPr>
          <w:ilvl w:val="0"/>
          <w:numId w:val="1"/>
        </w:numPr>
        <w:ind w:left="426"/>
        <w:jc w:val="both"/>
        <w:rPr>
          <w:ins w:id="385" w:author="Andrew Balmford" w:date="2018-11-02T03:43:00Z"/>
        </w:rPr>
        <w:pPrChange w:id="386" w:author="Andrew Balmford" w:date="2018-11-02T04:35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387" w:author="Andrew Balmford" w:date="2018-11-02T03:43:00Z">
        <w:r>
          <w:t>Erb, K.-H.</w:t>
        </w:r>
      </w:ins>
      <w:ins w:id="388" w:author="Andrew Balmford" w:date="2018-11-02T03:54:00Z">
        <w:r w:rsidR="000C2FA9">
          <w:t xml:space="preserve"> </w:t>
        </w:r>
      </w:ins>
      <w:ins w:id="389" w:author="Andrew Balmford" w:date="2018-11-02T03:43:00Z">
        <w:r>
          <w:t xml:space="preserve">et al. </w:t>
        </w:r>
        <w:r w:rsidRPr="000C2FA9">
          <w:rPr>
            <w:i/>
            <w:rPrChange w:id="390" w:author="Andrew Balmford" w:date="2018-11-02T03:54:00Z">
              <w:rPr/>
            </w:rPrChange>
          </w:rPr>
          <w:t>Nature</w:t>
        </w:r>
        <w:r>
          <w:t xml:space="preserve"> </w:t>
        </w:r>
        <w:r w:rsidRPr="000C2FA9">
          <w:rPr>
            <w:b/>
            <w:rPrChange w:id="391" w:author="Andrew Balmford" w:date="2018-11-02T03:54:00Z">
              <w:rPr/>
            </w:rPrChange>
          </w:rPr>
          <w:t>553,</w:t>
        </w:r>
        <w:r>
          <w:t xml:space="preserve"> 73-76</w:t>
        </w:r>
      </w:ins>
      <w:ins w:id="392" w:author="Andrew Balmford" w:date="2018-11-02T03:54:00Z">
        <w:r w:rsidR="000C2FA9">
          <w:t xml:space="preserve"> (2018)</w:t>
        </w:r>
      </w:ins>
      <w:ins w:id="393" w:author="Andrew Balmford" w:date="2018-11-02T03:43:00Z">
        <w:r>
          <w:t>.</w:t>
        </w:r>
      </w:ins>
    </w:p>
    <w:p w14:paraId="401686EE" w14:textId="1E840A82" w:rsidR="00076BB8" w:rsidRDefault="00076BB8" w:rsidP="00002395">
      <w:pPr>
        <w:pStyle w:val="ListParagraph"/>
        <w:numPr>
          <w:ilvl w:val="0"/>
          <w:numId w:val="1"/>
        </w:numPr>
        <w:ind w:left="426"/>
        <w:jc w:val="both"/>
        <w:rPr>
          <w:ins w:id="394" w:author="Andrew Balmford" w:date="2018-11-02T03:43:00Z"/>
        </w:rPr>
        <w:pPrChange w:id="395" w:author="Andrew Balmford" w:date="2018-11-02T04:35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396" w:author="Andrew Balmford" w:date="2018-11-02T03:43:00Z">
        <w:r>
          <w:t>Venter, O.</w:t>
        </w:r>
      </w:ins>
      <w:ins w:id="397" w:author="Andrew Balmford" w:date="2018-11-02T03:54:00Z">
        <w:r w:rsidR="000C2FA9">
          <w:t xml:space="preserve"> et al. </w:t>
        </w:r>
      </w:ins>
      <w:ins w:id="398" w:author="Andrew Balmford" w:date="2018-11-02T03:43:00Z">
        <w:r w:rsidRPr="000C2FA9">
          <w:rPr>
            <w:i/>
            <w:rPrChange w:id="399" w:author="Andrew Balmford" w:date="2018-11-02T03:55:00Z">
              <w:rPr/>
            </w:rPrChange>
          </w:rPr>
          <w:t>N</w:t>
        </w:r>
        <w:r w:rsidR="000C2FA9" w:rsidRPr="000C2FA9">
          <w:rPr>
            <w:i/>
            <w:rPrChange w:id="400" w:author="Andrew Balmford" w:date="2018-11-02T03:55:00Z">
              <w:rPr/>
            </w:rPrChange>
          </w:rPr>
          <w:t>at</w:t>
        </w:r>
      </w:ins>
      <w:ins w:id="401" w:author="Andrew Balmford" w:date="2018-11-02T03:55:00Z">
        <w:r w:rsidR="000C2FA9" w:rsidRPr="000C2FA9">
          <w:rPr>
            <w:i/>
            <w:rPrChange w:id="402" w:author="Andrew Balmford" w:date="2018-11-02T03:55:00Z">
              <w:rPr/>
            </w:rPrChange>
          </w:rPr>
          <w:t>.</w:t>
        </w:r>
      </w:ins>
      <w:ins w:id="403" w:author="Andrew Balmford" w:date="2018-11-02T03:43:00Z">
        <w:r w:rsidR="000C2FA9" w:rsidRPr="000C2FA9">
          <w:rPr>
            <w:i/>
            <w:rPrChange w:id="404" w:author="Andrew Balmford" w:date="2018-11-02T03:55:00Z">
              <w:rPr/>
            </w:rPrChange>
          </w:rPr>
          <w:t xml:space="preserve"> Co</w:t>
        </w:r>
      </w:ins>
      <w:ins w:id="405" w:author="Andrew Balmford" w:date="2018-11-02T03:55:00Z">
        <w:r w:rsidR="000C2FA9" w:rsidRPr="000C2FA9">
          <w:rPr>
            <w:i/>
            <w:rPrChange w:id="406" w:author="Andrew Balmford" w:date="2018-11-02T03:55:00Z">
              <w:rPr/>
            </w:rPrChange>
          </w:rPr>
          <w:t>mm</w:t>
        </w:r>
      </w:ins>
      <w:ins w:id="407" w:author="Andrew Balmford" w:date="2018-11-02T03:43:00Z">
        <w:r w:rsidRPr="000C2FA9">
          <w:rPr>
            <w:i/>
            <w:rPrChange w:id="408" w:author="Andrew Balmford" w:date="2018-11-02T03:55:00Z">
              <w:rPr/>
            </w:rPrChange>
          </w:rPr>
          <w:t>s</w:t>
        </w:r>
        <w:r>
          <w:t xml:space="preserve"> </w:t>
        </w:r>
        <w:r w:rsidRPr="000C2FA9">
          <w:rPr>
            <w:b/>
            <w:rPrChange w:id="409" w:author="Andrew Balmford" w:date="2018-11-02T03:55:00Z">
              <w:rPr/>
            </w:rPrChange>
          </w:rPr>
          <w:t>7,</w:t>
        </w:r>
        <w:r>
          <w:t xml:space="preserve"> 12558</w:t>
        </w:r>
      </w:ins>
      <w:ins w:id="410" w:author="Andrew Balmford" w:date="2018-11-02T03:54:00Z">
        <w:r w:rsidR="000C2FA9">
          <w:t xml:space="preserve"> (2015)</w:t>
        </w:r>
      </w:ins>
      <w:ins w:id="411" w:author="Andrew Balmford" w:date="2018-11-02T03:43:00Z">
        <w:r>
          <w:t>.</w:t>
        </w:r>
      </w:ins>
    </w:p>
    <w:p w14:paraId="38FF40A6" w14:textId="77777777" w:rsidR="00002395" w:rsidRDefault="00076BB8" w:rsidP="00002395">
      <w:pPr>
        <w:pStyle w:val="ListParagraph"/>
        <w:numPr>
          <w:ilvl w:val="0"/>
          <w:numId w:val="1"/>
        </w:numPr>
        <w:ind w:left="426"/>
        <w:jc w:val="both"/>
        <w:rPr>
          <w:ins w:id="412" w:author="Andrew Balmford" w:date="2018-11-02T04:34:00Z"/>
        </w:rPr>
        <w:pPrChange w:id="413" w:author="Andrew Balmford" w:date="2018-11-02T04:35:00Z">
          <w:pPr/>
        </w:pPrChange>
      </w:pPr>
      <w:ins w:id="414" w:author="Andrew Balmford" w:date="2018-11-02T03:43:00Z">
        <w:r>
          <w:t xml:space="preserve">Myers, N., Mittermeier, R.A., Mittermeier, C.G., da Fonseca, G.A.B. </w:t>
        </w:r>
      </w:ins>
      <w:ins w:id="415" w:author="Andrew Balmford" w:date="2018-11-02T03:55:00Z">
        <w:r w:rsidR="000C2FA9">
          <w:t>&amp;</w:t>
        </w:r>
      </w:ins>
      <w:ins w:id="416" w:author="Andrew Balmford" w:date="2018-11-02T03:43:00Z">
        <w:r>
          <w:t xml:space="preserve"> Kent, J</w:t>
        </w:r>
        <w:r w:rsidRPr="00002395">
          <w:rPr>
            <w:i/>
            <w:rPrChange w:id="417" w:author="Andrew Balmford" w:date="2018-11-02T04:34:00Z">
              <w:rPr/>
            </w:rPrChange>
          </w:rPr>
          <w:t>. Natur</w:t>
        </w:r>
        <w:r w:rsidRPr="00002395">
          <w:rPr>
            <w:b/>
            <w:i/>
            <w:rPrChange w:id="418" w:author="Andrew Balmford" w:date="2018-11-02T04:34:00Z">
              <w:rPr/>
            </w:rPrChange>
          </w:rPr>
          <w:t>e</w:t>
        </w:r>
        <w:r w:rsidRPr="00002395">
          <w:rPr>
            <w:b/>
            <w:rPrChange w:id="419" w:author="Andrew Balmford" w:date="2018-11-02T04:34:00Z">
              <w:rPr/>
            </w:rPrChange>
          </w:rPr>
          <w:t xml:space="preserve"> 403</w:t>
        </w:r>
        <w:r w:rsidRPr="000C2FA9">
          <w:rPr>
            <w:b/>
            <w:rPrChange w:id="420" w:author="Andrew Balmford" w:date="2018-11-02T03:56:00Z">
              <w:rPr/>
            </w:rPrChange>
          </w:rPr>
          <w:t>,</w:t>
        </w:r>
        <w:r>
          <w:t xml:space="preserve"> 853-858</w:t>
        </w:r>
      </w:ins>
      <w:ins w:id="421" w:author="Andrew Balmford" w:date="2018-11-02T03:55:00Z">
        <w:r w:rsidR="000C2FA9">
          <w:t xml:space="preserve"> </w:t>
        </w:r>
        <w:r w:rsidR="000C2FA9">
          <w:t xml:space="preserve">(2000). </w:t>
        </w:r>
      </w:ins>
    </w:p>
    <w:p w14:paraId="51A52993" w14:textId="1CB7247B" w:rsidR="00610A3C" w:rsidRDefault="00002395" w:rsidP="00002395">
      <w:pPr>
        <w:pStyle w:val="ListParagraph"/>
        <w:numPr>
          <w:ilvl w:val="0"/>
          <w:numId w:val="1"/>
        </w:numPr>
        <w:ind w:left="426"/>
        <w:jc w:val="both"/>
        <w:rPr>
          <w:ins w:id="422" w:author="Andrew Balmford" w:date="2018-11-02T04:15:00Z"/>
        </w:rPr>
        <w:pPrChange w:id="423" w:author="Andrew Balmford" w:date="2018-11-02T04:35:00Z">
          <w:pPr/>
        </w:pPrChange>
      </w:pPr>
      <w:ins w:id="424" w:author="Andrew Balmford" w:date="2018-11-02T04:32:00Z">
        <w:r>
          <w:t>Olson, D.M.</w:t>
        </w:r>
        <w:r w:rsidRPr="00DB1158">
          <w:t xml:space="preserve"> et al.</w:t>
        </w:r>
        <w:r w:rsidRPr="00002395">
          <w:rPr>
            <w:i/>
            <w:rPrChange w:id="425" w:author="Andrew Balmford" w:date="2018-11-02T04:34:00Z">
              <w:rPr/>
            </w:rPrChange>
          </w:rPr>
          <w:t xml:space="preserve"> BioScience</w:t>
        </w:r>
        <w:r w:rsidRPr="00002395">
          <w:rPr>
            <w:b/>
            <w:rPrChange w:id="426" w:author="Andrew Balmford" w:date="2018-11-02T04:34:00Z">
              <w:rPr/>
            </w:rPrChange>
          </w:rPr>
          <w:t xml:space="preserve"> 51,</w:t>
        </w:r>
        <w:r w:rsidRPr="00DB1158">
          <w:t xml:space="preserve"> 933-938</w:t>
        </w:r>
        <w:r>
          <w:t xml:space="preserve"> </w:t>
        </w:r>
        <w:r w:rsidRPr="00DB1158">
          <w:t>(2001).</w:t>
        </w:r>
      </w:ins>
    </w:p>
    <w:p w14:paraId="32860C84" w14:textId="2BFD0C6A" w:rsidR="00610A3C" w:rsidRDefault="00610A3C" w:rsidP="00610A3C">
      <w:pPr>
        <w:jc w:val="both"/>
        <w:rPr>
          <w:ins w:id="427" w:author="Andrew Balmford" w:date="2018-11-02T04:15:00Z"/>
        </w:rPr>
        <w:pPrChange w:id="428" w:author="Andrew Balmford" w:date="2018-11-02T04:14:00Z">
          <w:pPr/>
        </w:pPrChange>
      </w:pPr>
    </w:p>
    <w:p w14:paraId="325F3642" w14:textId="7B93290E" w:rsidR="00610A3C" w:rsidRDefault="00610A3C" w:rsidP="00610A3C">
      <w:pPr>
        <w:spacing w:after="0"/>
        <w:rPr>
          <w:ins w:id="429" w:author="Andrew Balmford" w:date="2018-11-02T04:15:00Z"/>
        </w:rPr>
      </w:pPr>
      <w:ins w:id="430" w:author="Andrew Balmford" w:date="2018-11-02T04:17:00Z">
        <w:r>
          <w:rPr>
            <w:noProof/>
            <w:lang w:eastAsia="en-GB"/>
          </w:rPr>
          <w:drawing>
            <wp:inline distT="0" distB="0" distL="0" distR="0" wp14:anchorId="6C56E8F6" wp14:editId="312A775A">
              <wp:extent cx="5555560" cy="2228502"/>
              <wp:effectExtent l="0" t="0" r="7620" b="63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igure1.png"/>
                      <pic:cNvPicPr/>
                    </pic:nvPicPr>
                    <pic:blipFill rotWithShape="1"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3408" r="32797"/>
                      <a:stretch/>
                    </pic:blipFill>
                    <pic:spPr bwMode="auto">
                      <a:xfrm>
                        <a:off x="0" y="0"/>
                        <a:ext cx="5560205" cy="223036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DC30945" w14:textId="118BAE6B" w:rsidR="00610A3C" w:rsidRDefault="00610A3C" w:rsidP="00610A3C">
      <w:pPr>
        <w:spacing w:after="0"/>
        <w:rPr>
          <w:ins w:id="431" w:author="Andrew Balmford" w:date="2018-11-02T04:15:00Z"/>
          <w:b/>
        </w:rPr>
      </w:pPr>
      <w:ins w:id="432" w:author="Andrew Balmford" w:date="2018-11-02T04:16:00Z">
        <w:r w:rsidRPr="0075427C">
          <w:rPr>
            <w:noProof/>
            <w:lang w:eastAsia="en-GB"/>
          </w:rPr>
          <w:drawing>
            <wp:inline distT="0" distB="0" distL="0" distR="0" wp14:anchorId="6C216B70" wp14:editId="27CE4444">
              <wp:extent cx="3707296" cy="1517556"/>
              <wp:effectExtent l="0" t="0" r="7620" b="6985"/>
              <wp:docPr id="4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6" cstate="print"/>
                      <a:srcRect t="6261" b="32168"/>
                      <a:stretch/>
                    </pic:blipFill>
                    <pic:spPr bwMode="auto">
                      <a:xfrm>
                        <a:off x="0" y="0"/>
                        <a:ext cx="3716099" cy="15211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  <w:ins w:id="433" w:author="Andrew Balmford" w:date="2018-11-02T04:19:00Z">
        <w:r>
          <w:rPr>
            <w:noProof/>
            <w:lang w:eastAsia="en-GB"/>
          </w:rPr>
          <w:drawing>
            <wp:inline distT="0" distB="0" distL="0" distR="0" wp14:anchorId="36AEF425" wp14:editId="3A73B330">
              <wp:extent cx="1838739" cy="1543051"/>
              <wp:effectExtent l="0" t="0" r="952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igure1.png"/>
                      <pic:cNvPicPr/>
                    </pic:nvPicPr>
                    <pic:blipFill rotWithShape="1"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67877" t="13408"/>
                      <a:stretch/>
                    </pic:blipFill>
                    <pic:spPr bwMode="auto">
                      <a:xfrm>
                        <a:off x="0" y="0"/>
                        <a:ext cx="1841999" cy="154578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369BAA6" w14:textId="77777777" w:rsidR="00610A3C" w:rsidRDefault="00610A3C" w:rsidP="00610A3C">
      <w:pPr>
        <w:spacing w:after="0"/>
        <w:rPr>
          <w:ins w:id="434" w:author="Andrew Balmford" w:date="2018-11-02T04:15:00Z"/>
          <w:b/>
        </w:rPr>
      </w:pPr>
    </w:p>
    <w:p w14:paraId="25D2053E" w14:textId="38E21640" w:rsidR="00610A3C" w:rsidRDefault="00532C7D" w:rsidP="00FC7AD2">
      <w:pPr>
        <w:spacing w:after="0"/>
        <w:pPrChange w:id="435" w:author="Andrew Balmford" w:date="2018-11-02T07:05:00Z">
          <w:pPr/>
        </w:pPrChange>
      </w:pPr>
      <w:ins w:id="436" w:author="Andrew Balmford" w:date="2018-11-02T06:26:00Z">
        <w:r>
          <w:rPr>
            <w:b/>
          </w:rPr>
          <w:t>F</w:t>
        </w:r>
      </w:ins>
      <w:ins w:id="437" w:author="Andrew Balmford" w:date="2018-11-02T04:15:00Z">
        <w:r w:rsidR="00610A3C">
          <w:rPr>
            <w:b/>
          </w:rPr>
          <w:t>i</w:t>
        </w:r>
      </w:ins>
      <w:ins w:id="438" w:author="Andrew Balmford" w:date="2018-11-02T04:30:00Z">
        <w:r w:rsidR="00002395">
          <w:rPr>
            <w:b/>
          </w:rPr>
          <w:t>g</w:t>
        </w:r>
      </w:ins>
      <w:ins w:id="439" w:author="Andrew Balmford" w:date="2018-11-02T04:20:00Z">
        <w:r w:rsidR="00610A3C">
          <w:rPr>
            <w:b/>
          </w:rPr>
          <w:t>.</w:t>
        </w:r>
      </w:ins>
      <w:ins w:id="440" w:author="Andrew Balmford" w:date="2018-11-02T04:15:00Z">
        <w:r w:rsidR="00610A3C" w:rsidRPr="005756A2">
          <w:rPr>
            <w:b/>
          </w:rPr>
          <w:t xml:space="preserve"> 1</w:t>
        </w:r>
      </w:ins>
      <w:ins w:id="441" w:author="Andrew Balmford" w:date="2018-11-02T04:20:00Z">
        <w:r w:rsidR="00610A3C">
          <w:rPr>
            <w:b/>
          </w:rPr>
          <w:t xml:space="preserve"> </w:t>
        </w:r>
        <w:r w:rsidR="00610A3C">
          <w:rPr>
            <w:rFonts w:cstheme="minorHAnsi"/>
            <w:b/>
          </w:rPr>
          <w:t>│</w:t>
        </w:r>
      </w:ins>
      <w:ins w:id="442" w:author="Andrew Balmford" w:date="2018-11-02T04:15:00Z">
        <w:r w:rsidR="00610A3C" w:rsidRPr="005756A2">
          <w:rPr>
            <w:b/>
          </w:rPr>
          <w:t xml:space="preserve"> Global comparison of the Biodiversity Intactness Index </w:t>
        </w:r>
      </w:ins>
      <w:ins w:id="443" w:author="Andrew Balmford" w:date="2018-11-02T06:27:00Z">
        <w:r>
          <w:rPr>
            <w:b/>
          </w:rPr>
          <w:t>with biomass intactness</w:t>
        </w:r>
      </w:ins>
      <w:ins w:id="444" w:author="Andrew Balmford" w:date="2018-11-02T04:21:00Z">
        <w:r w:rsidR="00610A3C">
          <w:rPr>
            <w:b/>
          </w:rPr>
          <w:t xml:space="preserve"> and </w:t>
        </w:r>
      </w:ins>
      <w:ins w:id="445" w:author="Andrew Balmford" w:date="2018-11-02T04:30:00Z">
        <w:r w:rsidR="00002395">
          <w:rPr>
            <w:b/>
          </w:rPr>
          <w:t>w</w:t>
        </w:r>
      </w:ins>
      <w:ins w:id="446" w:author="Andrew Balmford" w:date="2018-11-02T04:21:00Z">
        <w:r w:rsidR="00610A3C">
          <w:rPr>
            <w:b/>
          </w:rPr>
          <w:t>ith the Human Footprint index</w:t>
        </w:r>
      </w:ins>
      <w:ins w:id="447" w:author="Andrew Balmford" w:date="2018-11-02T04:15:00Z">
        <w:r w:rsidR="00610A3C" w:rsidRPr="005756A2">
          <w:rPr>
            <w:b/>
          </w:rPr>
          <w:t>.</w:t>
        </w:r>
      </w:ins>
      <w:ins w:id="448" w:author="Andrew Balmford" w:date="2018-11-02T04:21:00Z">
        <w:r w:rsidR="00610A3C">
          <w:rPr>
            <w:b/>
          </w:rPr>
          <w:t xml:space="preserve"> </w:t>
        </w:r>
      </w:ins>
      <w:ins w:id="449" w:author="Andrew Balmford" w:date="2018-11-02T04:23:00Z">
        <w:r w:rsidR="00610A3C" w:rsidRPr="00002395">
          <w:rPr>
            <w:b/>
            <w:rPrChange w:id="450" w:author="Andrew Balmford" w:date="2018-11-02T04:29:00Z">
              <w:rPr/>
            </w:rPrChange>
          </w:rPr>
          <w:t>a,</w:t>
        </w:r>
      </w:ins>
      <w:ins w:id="451" w:author="Andrew Balmford" w:date="2018-11-02T04:15:00Z">
        <w:r w:rsidR="00610A3C" w:rsidRPr="00B36DDD">
          <w:t xml:space="preserve"> Bivariate map of BII </w:t>
        </w:r>
        <w:r w:rsidR="00FC7AD2">
          <w:t xml:space="preserve">and biomass intactness (BMI).  </w:t>
        </w:r>
      </w:ins>
      <w:ins w:id="452" w:author="Andrew Balmford" w:date="2018-11-02T07:05:00Z">
        <w:r w:rsidR="00FC7AD2">
          <w:t>Land a</w:t>
        </w:r>
      </w:ins>
      <w:ins w:id="453" w:author="Andrew Balmford" w:date="2018-11-02T04:15:00Z">
        <w:r w:rsidR="00610A3C" w:rsidRPr="00B36DDD">
          <w:t>reas in white had no data available for one or both of the i</w:t>
        </w:r>
        <w:r w:rsidR="00610A3C" w:rsidRPr="005756A2">
          <w:t xml:space="preserve">ndices. </w:t>
        </w:r>
      </w:ins>
      <w:ins w:id="454" w:author="Andrew Balmford" w:date="2018-11-02T04:23:00Z">
        <w:r w:rsidR="00610A3C" w:rsidRPr="00002395">
          <w:rPr>
            <w:b/>
            <w:rPrChange w:id="455" w:author="Andrew Balmford" w:date="2018-11-02T04:29:00Z">
              <w:rPr/>
            </w:rPrChange>
          </w:rPr>
          <w:t>b,</w:t>
        </w:r>
      </w:ins>
      <w:ins w:id="456" w:author="Andrew Balmford" w:date="2018-11-02T04:30:00Z">
        <w:r w:rsidR="00002395">
          <w:rPr>
            <w:b/>
          </w:rPr>
          <w:t xml:space="preserve"> c,</w:t>
        </w:r>
      </w:ins>
      <w:ins w:id="457" w:author="Andrew Balmford" w:date="2018-11-02T04:23:00Z">
        <w:r w:rsidR="00610A3C">
          <w:t xml:space="preserve"> Plot</w:t>
        </w:r>
      </w:ins>
      <w:ins w:id="458" w:author="Andrew Balmford" w:date="2018-11-02T04:24:00Z">
        <w:r w:rsidR="00610A3C">
          <w:t>s</w:t>
        </w:r>
      </w:ins>
      <w:ins w:id="459" w:author="Andrew Balmford" w:date="2018-11-02T04:23:00Z">
        <w:r w:rsidR="00610A3C">
          <w:t xml:space="preserve"> </w:t>
        </w:r>
      </w:ins>
      <w:ins w:id="460" w:author="Andrew Balmford" w:date="2018-11-02T06:27:00Z">
        <w:r>
          <w:t xml:space="preserve">of </w:t>
        </w:r>
      </w:ins>
      <w:ins w:id="461" w:author="Andrew Balmford" w:date="2018-11-02T04:23:00Z">
        <w:r w:rsidR="00610A3C">
          <w:t>BII</w:t>
        </w:r>
      </w:ins>
      <w:ins w:id="462" w:author="Andrew Balmford" w:date="2018-11-02T04:24:00Z">
        <w:r w:rsidR="00610A3C">
          <w:t xml:space="preserve"> and BMI against</w:t>
        </w:r>
      </w:ins>
      <w:ins w:id="463" w:author="Andrew Balmford" w:date="2018-11-02T04:23:00Z">
        <w:r w:rsidR="00610A3C">
          <w:t xml:space="preserve"> Human Footprint index [</w:t>
        </w:r>
      </w:ins>
      <w:ins w:id="464" w:author="Andrew Balmford" w:date="2018-11-02T04:24:00Z">
        <w:r w:rsidR="00610A3C">
          <w:t>5]</w:t>
        </w:r>
        <w:r w:rsidR="00002395">
          <w:t xml:space="preserve">. </w:t>
        </w:r>
      </w:ins>
      <w:ins w:id="465" w:author="Andrew Balmford" w:date="2018-11-02T04:31:00Z">
        <w:r w:rsidR="00002395">
          <w:rPr>
            <w:b/>
          </w:rPr>
          <w:t>d</w:t>
        </w:r>
      </w:ins>
      <w:ins w:id="466" w:author="Andrew Balmford" w:date="2018-11-02T04:25:00Z">
        <w:r w:rsidR="00002395" w:rsidRPr="00002395">
          <w:rPr>
            <w:b/>
            <w:rPrChange w:id="467" w:author="Andrew Balmford" w:date="2018-11-02T04:30:00Z">
              <w:rPr/>
            </w:rPrChange>
          </w:rPr>
          <w:t>,</w:t>
        </w:r>
      </w:ins>
      <w:ins w:id="468" w:author="Andrew Balmford" w:date="2018-11-02T04:26:00Z">
        <w:r w:rsidR="00002395">
          <w:t xml:space="preserve"> </w:t>
        </w:r>
      </w:ins>
      <w:ins w:id="469" w:author="Andrew Balmford" w:date="2018-11-02T04:15:00Z">
        <w:r w:rsidR="00610A3C" w:rsidRPr="005756A2">
          <w:t xml:space="preserve">Plot of BII against BMI. </w:t>
        </w:r>
      </w:ins>
      <w:ins w:id="470" w:author="Andrew Balmford" w:date="2018-11-02T04:26:00Z">
        <w:r w:rsidR="00002395">
          <w:t xml:space="preserve">In </w:t>
        </w:r>
        <w:r w:rsidR="00002395" w:rsidRPr="00002395">
          <w:rPr>
            <w:b/>
            <w:rPrChange w:id="471" w:author="Andrew Balmford" w:date="2018-11-02T04:30:00Z">
              <w:rPr/>
            </w:rPrChange>
          </w:rPr>
          <w:t>b</w:t>
        </w:r>
      </w:ins>
      <w:ins w:id="472" w:author="Andrew Balmford" w:date="2018-11-02T04:31:00Z">
        <w:r w:rsidR="00002395">
          <w:t>-</w:t>
        </w:r>
        <w:r w:rsidR="00002395" w:rsidRPr="00002395">
          <w:rPr>
            <w:b/>
            <w:rPrChange w:id="473" w:author="Andrew Balmford" w:date="2018-11-02T04:31:00Z">
              <w:rPr/>
            </w:rPrChange>
          </w:rPr>
          <w:t>d</w:t>
        </w:r>
      </w:ins>
      <w:ins w:id="474" w:author="Andrew Balmford" w:date="2018-11-02T04:26:00Z">
        <w:r w:rsidR="00002395">
          <w:t xml:space="preserve"> r</w:t>
        </w:r>
        <w:r w:rsidR="00002395">
          <w:t>ed circles represent</w:t>
        </w:r>
      </w:ins>
      <w:ins w:id="475" w:author="Andrew Balmford" w:date="2018-11-02T04:27:00Z">
        <w:r w:rsidR="00002395">
          <w:t xml:space="preserve"> mean scores for</w:t>
        </w:r>
      </w:ins>
      <w:ins w:id="476" w:author="Andrew Balmford" w:date="2018-11-02T04:26:00Z">
        <w:r w:rsidR="00002395">
          <w:t xml:space="preserve"> ecoregi</w:t>
        </w:r>
      </w:ins>
      <w:ins w:id="477" w:author="Andrew Balmford" w:date="2018-11-02T04:27:00Z">
        <w:r w:rsidR="00002395">
          <w:t>on</w:t>
        </w:r>
      </w:ins>
      <w:ins w:id="478" w:author="Andrew Balmford" w:date="2018-11-02T04:26:00Z">
        <w:r w:rsidR="00002395">
          <w:t xml:space="preserve">s </w:t>
        </w:r>
      </w:ins>
      <w:ins w:id="479" w:author="Andrew Balmford" w:date="2018-11-02T04:28:00Z">
        <w:r w:rsidR="00002395">
          <w:t xml:space="preserve">[from ref. 7] </w:t>
        </w:r>
      </w:ins>
      <w:ins w:id="480" w:author="Andrew Balmford" w:date="2018-11-02T04:26:00Z">
        <w:r w:rsidR="00002395">
          <w:t>with more than half their area inside a biodiversity</w:t>
        </w:r>
        <w:r w:rsidR="00002395">
          <w:t xml:space="preserve"> hot</w:t>
        </w:r>
      </w:ins>
      <w:ins w:id="481" w:author="Andrew Balmford" w:date="2018-11-02T04:28:00Z">
        <w:r w:rsidR="00002395">
          <w:t>sp</w:t>
        </w:r>
      </w:ins>
      <w:ins w:id="482" w:author="Andrew Balmford" w:date="2018-11-02T04:26:00Z">
        <w:r w:rsidR="00002395">
          <w:t>ot</w:t>
        </w:r>
      </w:ins>
      <w:ins w:id="483" w:author="Andrew Balmford" w:date="2018-11-02T06:28:00Z">
        <w:r>
          <w:t xml:space="preserve"> [6]</w:t>
        </w:r>
      </w:ins>
      <w:ins w:id="484" w:author="Andrew Balmford" w:date="2018-11-02T04:26:00Z">
        <w:r w:rsidR="00002395">
          <w:t>; grey c</w:t>
        </w:r>
      </w:ins>
      <w:ins w:id="485" w:author="Andrew Balmford" w:date="2018-11-02T04:28:00Z">
        <w:r w:rsidR="00002395">
          <w:t>i</w:t>
        </w:r>
      </w:ins>
      <w:ins w:id="486" w:author="Andrew Balmford" w:date="2018-11-02T04:26:00Z">
        <w:r w:rsidR="00002395">
          <w:t xml:space="preserve">rcles </w:t>
        </w:r>
      </w:ins>
      <w:ins w:id="487" w:author="Andrew Balmford" w:date="2018-11-02T04:27:00Z">
        <w:r w:rsidR="00002395">
          <w:t>represent mean scores for</w:t>
        </w:r>
      </w:ins>
      <w:ins w:id="488" w:author="Andrew Balmford" w:date="2018-11-02T04:26:00Z">
        <w:r w:rsidR="00002395">
          <w:t xml:space="preserve"> other ecoregions</w:t>
        </w:r>
      </w:ins>
      <w:ins w:id="489" w:author="Andrew Balmford" w:date="2018-11-02T04:29:00Z">
        <w:r w:rsidR="00002395">
          <w:t>. I</w:t>
        </w:r>
      </w:ins>
      <w:ins w:id="490" w:author="Andrew Balmford" w:date="2018-11-02T04:28:00Z">
        <w:r w:rsidR="00002395">
          <w:t xml:space="preserve">n </w:t>
        </w:r>
      </w:ins>
      <w:ins w:id="491" w:author="Andrew Balmford" w:date="2018-11-02T04:31:00Z">
        <w:r w:rsidR="00002395">
          <w:rPr>
            <w:b/>
          </w:rPr>
          <w:t>d</w:t>
        </w:r>
      </w:ins>
      <w:ins w:id="492" w:author="Andrew Balmford" w:date="2018-11-02T04:28:00Z">
        <w:r w:rsidR="00002395">
          <w:t xml:space="preserve"> </w:t>
        </w:r>
      </w:ins>
      <w:ins w:id="493" w:author="Andrew Balmford" w:date="2018-11-02T04:29:00Z">
        <w:r w:rsidR="00002395">
          <w:t>t</w:t>
        </w:r>
      </w:ins>
      <w:ins w:id="494" w:author="Andrew Balmford" w:date="2018-11-02T04:15:00Z">
        <w:r w:rsidR="00610A3C" w:rsidRPr="005756A2">
          <w:t>he squares and associated lines show medians and interquartile ranges</w:t>
        </w:r>
      </w:ins>
      <w:ins w:id="495" w:author="Andrew Balmford" w:date="2018-11-02T04:29:00Z">
        <w:r w:rsidR="00002395">
          <w:t xml:space="preserve"> and t</w:t>
        </w:r>
      </w:ins>
      <w:ins w:id="496" w:author="Andrew Balmford" w:date="2018-11-02T04:15:00Z">
        <w:r w:rsidR="00610A3C" w:rsidRPr="005756A2">
          <w:t>he diagonal line indicates equality of the two indices.</w:t>
        </w:r>
      </w:ins>
    </w:p>
    <w:sectPr w:rsidR="0061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w Balmford">
    <w15:presenceInfo w15:providerId="AD" w15:userId="S-1-5-21-229837722-2277827130-2409647153-4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37123"/>
    <w:rsid w:val="00076BB8"/>
    <w:rsid w:val="000C2FA9"/>
    <w:rsid w:val="000C34AC"/>
    <w:rsid w:val="000E471B"/>
    <w:rsid w:val="00185EE0"/>
    <w:rsid w:val="001B3042"/>
    <w:rsid w:val="001F02A8"/>
    <w:rsid w:val="00301EE1"/>
    <w:rsid w:val="00324658"/>
    <w:rsid w:val="00532C7D"/>
    <w:rsid w:val="00534BA9"/>
    <w:rsid w:val="00610A3C"/>
    <w:rsid w:val="006E36B8"/>
    <w:rsid w:val="008F37C6"/>
    <w:rsid w:val="008F72D7"/>
    <w:rsid w:val="009374F3"/>
    <w:rsid w:val="009818D4"/>
    <w:rsid w:val="00AB5192"/>
    <w:rsid w:val="00B56F86"/>
    <w:rsid w:val="00DC7287"/>
    <w:rsid w:val="00DD5103"/>
    <w:rsid w:val="00E35662"/>
    <w:rsid w:val="00EB5216"/>
    <w:rsid w:val="00ED1C9C"/>
    <w:rsid w:val="00F41E62"/>
    <w:rsid w:val="00F55865"/>
    <w:rsid w:val="00F776CB"/>
    <w:rsid w:val="00F81DEF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AD8D"/>
  <w15:chartTrackingRefBased/>
  <w15:docId w15:val="{12CFED81-97F4-4649-9DB6-96495B2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Balmford</dc:creator>
  <cp:keywords/>
  <dc:description/>
  <cp:lastModifiedBy>Andrew Balmford</cp:lastModifiedBy>
  <cp:revision>17</cp:revision>
  <dcterms:created xsi:type="dcterms:W3CDTF">2018-11-02T00:58:00Z</dcterms:created>
  <dcterms:modified xsi:type="dcterms:W3CDTF">2018-11-02T07:14:00Z</dcterms:modified>
</cp:coreProperties>
</file>