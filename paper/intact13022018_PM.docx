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5AC5" w14:textId="77777777" w:rsidR="00430C05" w:rsidRDefault="00430C05" w:rsidP="00604C4B">
      <w:pPr>
        <w:jc w:val="both"/>
      </w:pPr>
      <w:r>
        <w:t>DRAFT: Intended journal: Current Biology (Correspondence section). Word limit: 1,000 words of main text. One displayed item. 10 references. Online only supplemental information section available.</w:t>
      </w:r>
    </w:p>
    <w:p w14:paraId="07E10FD6" w14:textId="77777777" w:rsidR="00430C05" w:rsidRDefault="001A06C3" w:rsidP="00604C4B">
      <w:pPr>
        <w:jc w:val="both"/>
      </w:pPr>
      <w:r>
        <w:t>Word count (excluding references): 1259.</w:t>
      </w:r>
    </w:p>
    <w:p w14:paraId="6029372B" w14:textId="77777777" w:rsidR="001A06C3" w:rsidRDefault="001A06C3" w:rsidP="00604C4B">
      <w:pPr>
        <w:jc w:val="both"/>
      </w:pPr>
      <w:r>
        <w:t>References: 8</w:t>
      </w:r>
    </w:p>
    <w:p w14:paraId="28364FD4" w14:textId="77777777" w:rsidR="001A06C3" w:rsidRDefault="001A06C3" w:rsidP="00604C4B">
      <w:pPr>
        <w:jc w:val="both"/>
      </w:pPr>
      <w:r>
        <w:t>Displayed items: 1</w:t>
      </w:r>
    </w:p>
    <w:p w14:paraId="46A13E60" w14:textId="77777777" w:rsidR="001A06C3" w:rsidRDefault="007052C5" w:rsidP="00604C4B">
      <w:pPr>
        <w:jc w:val="both"/>
      </w:pPr>
      <w:r>
        <w:t>Author order: Arbitrary, except Phil should be first.</w:t>
      </w:r>
    </w:p>
    <w:p w14:paraId="32E2B1DB" w14:textId="77777777" w:rsidR="007052C5" w:rsidRDefault="007052C5" w:rsidP="00604C4B">
      <w:pPr>
        <w:jc w:val="both"/>
      </w:pPr>
    </w:p>
    <w:p w14:paraId="3DCDF540" w14:textId="77777777" w:rsidR="00430C05" w:rsidRPr="00430C05" w:rsidRDefault="00662C1D" w:rsidP="00604C4B">
      <w:pPr>
        <w:jc w:val="both"/>
        <w:rPr>
          <w:b/>
          <w:sz w:val="32"/>
          <w:szCs w:val="32"/>
        </w:rPr>
      </w:pPr>
      <w:commentRangeStart w:id="0"/>
      <w:r>
        <w:rPr>
          <w:b/>
          <w:sz w:val="32"/>
          <w:szCs w:val="32"/>
        </w:rPr>
        <w:t>Is biodiversity</w:t>
      </w:r>
      <w:r w:rsidR="00430C05" w:rsidRPr="00430C05">
        <w:rPr>
          <w:b/>
          <w:sz w:val="32"/>
          <w:szCs w:val="32"/>
        </w:rPr>
        <w:t xml:space="preserve"> as intact as we think it is?</w:t>
      </w:r>
      <w:commentRangeEnd w:id="0"/>
      <w:r w:rsidR="00B01234">
        <w:rPr>
          <w:rStyle w:val="CommentReference"/>
        </w:rPr>
        <w:commentReference w:id="0"/>
      </w:r>
    </w:p>
    <w:p w14:paraId="21467829" w14:textId="77777777" w:rsidR="00793E4D" w:rsidRDefault="000F56A7" w:rsidP="00604C4B">
      <w:pPr>
        <w:jc w:val="both"/>
      </w:pPr>
      <w:r>
        <w:t xml:space="preserve">Philip Martin, Andrew </w:t>
      </w:r>
      <w:proofErr w:type="spellStart"/>
      <w:r>
        <w:t>Balmford</w:t>
      </w:r>
      <w:proofErr w:type="spellEnd"/>
      <w:r>
        <w:t xml:space="preserve">, </w:t>
      </w:r>
      <w:proofErr w:type="spellStart"/>
      <w:r>
        <w:t>Piero</w:t>
      </w:r>
      <w:proofErr w:type="spellEnd"/>
      <w:r>
        <w:t xml:space="preserve"> Visconti and </w:t>
      </w:r>
      <w:r w:rsidR="00793E4D">
        <w:t>Rhys E. Green</w:t>
      </w:r>
    </w:p>
    <w:p w14:paraId="277C838E" w14:textId="77777777" w:rsidR="00793E4D" w:rsidRDefault="00793E4D" w:rsidP="00604C4B">
      <w:pPr>
        <w:jc w:val="both"/>
      </w:pPr>
    </w:p>
    <w:p w14:paraId="6ECF9D13" w14:textId="52F66899" w:rsidR="00123D6E" w:rsidDel="004165E9" w:rsidRDefault="00BF48CE" w:rsidP="00604C4B">
      <w:pPr>
        <w:jc w:val="both"/>
        <w:rPr>
          <w:del w:id="1" w:author="Phil" w:date="2018-02-20T21:47:00Z"/>
        </w:rPr>
      </w:pPr>
      <w:r>
        <w:t xml:space="preserve">Since it was first proposed as a metric for assessing progress in reducing the rate of </w:t>
      </w:r>
      <w:del w:id="2" w:author="Philip Martin" w:date="2018-02-23T14:52:00Z">
        <w:r w:rsidDel="00902434">
          <w:delText xml:space="preserve">loss of </w:delText>
        </w:r>
      </w:del>
      <w:r>
        <w:t>biodiversity</w:t>
      </w:r>
      <w:ins w:id="3" w:author="Philip Martin" w:date="2018-02-23T14:52:00Z">
        <w:r w:rsidR="00902434">
          <w:t xml:space="preserve"> loss</w:t>
        </w:r>
      </w:ins>
      <w:r>
        <w:t>, t</w:t>
      </w:r>
      <w:r w:rsidR="00662C1D">
        <w:t>he intactne</w:t>
      </w:r>
      <w:r w:rsidR="00DF0126">
        <w:t>ss of biodiversity has become a</w:t>
      </w:r>
      <w:r>
        <w:t xml:space="preserve">n </w:t>
      </w:r>
      <w:r w:rsidR="00662C1D">
        <w:t>i</w:t>
      </w:r>
      <w:r w:rsidR="00C60158">
        <w:t>nfluential</w:t>
      </w:r>
      <w:r w:rsidR="00662C1D">
        <w:t xml:space="preserve"> concept </w:t>
      </w:r>
      <w:del w:id="4" w:author="Philip Martin" w:date="2018-02-23T14:53:00Z">
        <w:r w:rsidR="00C60158" w:rsidDel="00902434">
          <w:delText>in</w:delText>
        </w:r>
        <w:r w:rsidR="00574A7F" w:rsidDel="00902434">
          <w:delText xml:space="preserve"> the measurement of the state of wild nature </w:delText>
        </w:r>
      </w:del>
      <w:r w:rsidR="00DA5B0B">
        <w:t>[</w:t>
      </w:r>
      <w:r w:rsidR="00662C1D">
        <w:t>1</w:t>
      </w:r>
      <w:r w:rsidR="00DA457C">
        <w:t>]</w:t>
      </w:r>
      <w:r w:rsidR="00662C1D">
        <w:t xml:space="preserve">. </w:t>
      </w:r>
      <w:del w:id="5" w:author="Phil" w:date="2018-02-18T20:59:00Z">
        <w:r w:rsidR="00662C1D" w:rsidDel="000517AF">
          <w:delText xml:space="preserve"> </w:delText>
        </w:r>
      </w:del>
      <w:r w:rsidR="00DA457C">
        <w:t>The Biodiversity Intactness Index</w:t>
      </w:r>
      <w:r w:rsidR="00DA5B0B">
        <w:t xml:space="preserve"> (BII)</w:t>
      </w:r>
      <w:r w:rsidR="00DA457C">
        <w:t xml:space="preserve"> is intended </w:t>
      </w:r>
      <w:r w:rsidR="00C8595D">
        <w:t>to be</w:t>
      </w:r>
      <w:r w:rsidR="00DA457C">
        <w:t xml:space="preserve"> an indicator of the average abundance of </w:t>
      </w:r>
      <w:del w:id="6" w:author="Phil" w:date="2018-02-18T20:49:00Z">
        <w:r w:rsidR="00DA457C" w:rsidDel="0094403D">
          <w:delText xml:space="preserve">a large and diverse set of </w:delText>
        </w:r>
      </w:del>
      <w:r w:rsidR="00DA457C">
        <w:t>wild species in a given geographical area</w:t>
      </w:r>
      <w:r>
        <w:t>,</w:t>
      </w:r>
      <w:r w:rsidR="00DA457C">
        <w:t xml:space="preserve"> relative to </w:t>
      </w:r>
      <w:r w:rsidR="00DA5B0B">
        <w:t>a reference level: either the abundance assumed in pre-modern times [</w:t>
      </w:r>
      <w:r w:rsidR="00DA457C">
        <w:t xml:space="preserve">1] or </w:t>
      </w:r>
      <w:r w:rsidR="00C8595D">
        <w:t xml:space="preserve">that </w:t>
      </w:r>
      <w:r w:rsidR="00DA457C">
        <w:t xml:space="preserve">expected to </w:t>
      </w:r>
      <w:r w:rsidR="00DA457C" w:rsidRPr="009262F3">
        <w:t xml:space="preserve">prevail </w:t>
      </w:r>
      <w:r>
        <w:t xml:space="preserve">in </w:t>
      </w:r>
      <w:del w:id="7" w:author="Phil" w:date="2018-02-20T21:47:00Z">
        <w:r w:rsidDel="004165E9">
          <w:delText>vegetation cover unaffected by</w:delText>
        </w:r>
        <w:r w:rsidR="00DA457C" w:rsidRPr="009262F3" w:rsidDel="004165E9">
          <w:delText xml:space="preserve"> human activities</w:delText>
        </w:r>
      </w:del>
      <w:ins w:id="8" w:author="Phil" w:date="2018-02-20T21:47:00Z">
        <w:r w:rsidR="004165E9">
          <w:t>primary vegetation</w:t>
        </w:r>
      </w:ins>
      <w:r w:rsidR="00DA457C" w:rsidRPr="009262F3">
        <w:t xml:space="preserve"> under current climat</w:t>
      </w:r>
      <w:ins w:id="9" w:author="Phil" w:date="2018-02-20T22:16:00Z">
        <w:r w:rsidR="00FD7542">
          <w:t>ic</w:t>
        </w:r>
      </w:ins>
      <w:del w:id="10" w:author="Phil" w:date="2018-02-20T22:16:00Z">
        <w:r w:rsidR="00DA457C" w:rsidRPr="009262F3" w:rsidDel="00FD7542">
          <w:delText>e</w:delText>
        </w:r>
      </w:del>
      <w:r w:rsidR="00DA457C" w:rsidRPr="009262F3">
        <w:t xml:space="preserve"> conditions</w:t>
      </w:r>
      <w:r w:rsidR="00DA5B0B">
        <w:t xml:space="preserve"> [</w:t>
      </w:r>
      <w:r w:rsidR="00DA457C">
        <w:t>2].</w:t>
      </w:r>
      <w:del w:id="11" w:author="Phil" w:date="2018-02-20T21:46:00Z">
        <w:r w:rsidR="00123D6E" w:rsidRPr="00123D6E" w:rsidDel="00AF4B6C">
          <w:delText xml:space="preserve"> </w:delText>
        </w:r>
      </w:del>
      <w:moveFromRangeStart w:id="12" w:author="Phil" w:date="2018-02-18T20:50:00Z" w:name="move506750348"/>
      <w:moveFrom w:id="13" w:author="Phil" w:date="2018-02-18T20:50:00Z">
        <w:r w:rsidDel="0094403D">
          <w:t>Global mapping</w:t>
        </w:r>
        <w:r w:rsidR="00231E77" w:rsidDel="0094403D">
          <w:t xml:space="preserve"> of the BII [</w:t>
        </w:r>
        <w:r w:rsidR="00123D6E" w:rsidDel="0094403D">
          <w:t>2] is based upon regression models of the total abundance of species of several taxa in relation to land use, land use intensity, human population density and distance from roads</w:t>
        </w:r>
        <w:r w:rsidDel="0094403D">
          <w:t xml:space="preserve"> extrapolated using largely remotely-sensed data</w:t>
        </w:r>
        <w:r w:rsidR="00123D6E" w:rsidDel="0094403D">
          <w:t xml:space="preserve">. It is a modelled estimate of current total abundance expressed as a proportion of the total abundance expected in primary vegetation in the same locality in the absence of human </w:t>
        </w:r>
        <w:r w:rsidR="00123D6E" w:rsidRPr="009262F3" w:rsidDel="0094403D">
          <w:t>activities</w:t>
        </w:r>
        <w:r w:rsidR="00123D6E" w:rsidDel="0094403D">
          <w:t>.</w:t>
        </w:r>
      </w:moveFrom>
      <w:moveFromRangeEnd w:id="12"/>
      <w:ins w:id="14" w:author="Phil" w:date="2018-02-20T21:47:00Z">
        <w:r w:rsidR="004165E9">
          <w:t xml:space="preserve"> </w:t>
        </w:r>
      </w:ins>
    </w:p>
    <w:p w14:paraId="789A9D66" w14:textId="6AA0E4AC" w:rsidR="004165E9" w:rsidRDefault="00574A7F">
      <w:pPr>
        <w:jc w:val="both"/>
        <w:rPr>
          <w:ins w:id="15" w:author="Phil" w:date="2018-02-20T21:48:00Z"/>
        </w:rPr>
        <w:pPrChange w:id="16" w:author="Phil" w:date="2018-02-20T21:47:00Z">
          <w:pPr>
            <w:spacing w:after="0"/>
            <w:ind w:firstLine="720"/>
            <w:jc w:val="both"/>
          </w:pPr>
        </w:pPrChange>
      </w:pPr>
      <w:r>
        <w:t>The BII has several advantages</w:t>
      </w:r>
      <w:ins w:id="17" w:author="Phil" w:date="2018-02-18T20:50:00Z">
        <w:r w:rsidR="0094403D">
          <w:t xml:space="preserve"> over other biodiversity i</w:t>
        </w:r>
      </w:ins>
      <w:ins w:id="18" w:author="Phil" w:date="2018-02-18T20:51:00Z">
        <w:r w:rsidR="0094403D">
          <w:t>ndicators</w:t>
        </w:r>
      </w:ins>
      <w:ins w:id="19" w:author="Phil" w:date="2018-02-20T21:47:00Z">
        <w:r w:rsidR="004165E9">
          <w:t>.</w:t>
        </w:r>
      </w:ins>
      <w:del w:id="20" w:author="Phil" w:date="2018-02-20T21:47:00Z">
        <w:r w:rsidDel="004165E9">
          <w:delText>,</w:delText>
        </w:r>
      </w:del>
      <w:r>
        <w:t xml:space="preserve"> </w:t>
      </w:r>
      <w:del w:id="21" w:author="Phil" w:date="2018-02-20T21:48:00Z">
        <w:r w:rsidDel="004165E9">
          <w:delText>not least that</w:delText>
        </w:r>
      </w:del>
      <w:ins w:id="22" w:author="Phil" w:date="2018-02-20T21:48:00Z">
        <w:r w:rsidR="004165E9">
          <w:t>For example,</w:t>
        </w:r>
      </w:ins>
      <w:r>
        <w:t xml:space="preserve"> it reduces the </w:t>
      </w:r>
      <w:r w:rsidR="004E295C">
        <w:t xml:space="preserve">risk of setting </w:t>
      </w:r>
      <w:r>
        <w:t>conservation goals that are insufficiently ambitious</w:t>
      </w:r>
      <w:r w:rsidR="004E295C">
        <w:t xml:space="preserve"> because of </w:t>
      </w:r>
      <w:del w:id="23" w:author="Philip Martin" w:date="2018-02-23T14:55:00Z">
        <w:r w:rsidR="004E295C" w:rsidDel="00902434">
          <w:delText xml:space="preserve">the </w:delText>
        </w:r>
      </w:del>
      <w:r w:rsidR="004E295C">
        <w:t>sh</w:t>
      </w:r>
      <w:r w:rsidR="00231E77">
        <w:t xml:space="preserve">ifting baselines </w:t>
      </w:r>
      <w:del w:id="24" w:author="Philip Martin" w:date="2018-02-23T14:55:00Z">
        <w:r w:rsidR="00231E77" w:rsidDel="00902434">
          <w:delText xml:space="preserve">syndrome </w:delText>
        </w:r>
      </w:del>
      <w:r w:rsidR="00231E77">
        <w:t>[3</w:t>
      </w:r>
      <w:r w:rsidR="00C60158">
        <w:t xml:space="preserve">] </w:t>
      </w:r>
      <w:r w:rsidR="004E295C">
        <w:t xml:space="preserve">in which misleading short-term comparisons are made of </w:t>
      </w:r>
      <w:r w:rsidR="00C60158">
        <w:t xml:space="preserve">the </w:t>
      </w:r>
      <w:r w:rsidR="004E295C">
        <w:t>current state</w:t>
      </w:r>
      <w:r w:rsidR="004557B5">
        <w:t xml:space="preserve"> of biodiv</w:t>
      </w:r>
      <w:r w:rsidR="00BD7C24">
        <w:t>er</w:t>
      </w:r>
      <w:r w:rsidR="004557B5">
        <w:t>sity</w:t>
      </w:r>
      <w:r w:rsidR="004E295C">
        <w:t xml:space="preserve"> with that in the recent past.</w:t>
      </w:r>
      <w:r w:rsidR="00FE3FC0" w:rsidRPr="00FE3FC0">
        <w:t xml:space="preserve"> </w:t>
      </w:r>
    </w:p>
    <w:p w14:paraId="2DC9CE7A" w14:textId="5E9559E6" w:rsidR="00FE3FC0" w:rsidRDefault="00123D6E">
      <w:pPr>
        <w:ind w:firstLine="720"/>
        <w:jc w:val="both"/>
        <w:pPrChange w:id="25" w:author="Phil" w:date="2018-02-20T21:48:00Z">
          <w:pPr>
            <w:spacing w:after="0"/>
            <w:ind w:firstLine="720"/>
            <w:jc w:val="both"/>
          </w:pPr>
        </w:pPrChange>
      </w:pPr>
      <w:del w:id="26" w:author="Phil" w:date="2018-02-18T20:51:00Z">
        <w:r w:rsidDel="0094403D">
          <w:delText>These advantages have been widely recognised.</w:delText>
        </w:r>
        <w:r w:rsidRPr="00123D6E" w:rsidDel="0094403D">
          <w:delText xml:space="preserve"> </w:delText>
        </w:r>
        <w:r w:rsidR="00FE3FC0" w:rsidDel="0094403D">
          <w:delText xml:space="preserve">The </w:delText>
        </w:r>
      </w:del>
      <w:commentRangeStart w:id="27"/>
      <w:ins w:id="28" w:author="Phil" w:date="2018-02-18T20:51:00Z">
        <w:r w:rsidR="0094403D">
          <w:t xml:space="preserve">Recently, the </w:t>
        </w:r>
      </w:ins>
      <w:r w:rsidR="00FE3FC0">
        <w:t>BII has been endorsed by the Group o</w:t>
      </w:r>
      <w:r w:rsidR="00BF48CE">
        <w:t>n</w:t>
      </w:r>
      <w:r w:rsidR="00FE3FC0">
        <w:t xml:space="preserve"> Earth Observations</w:t>
      </w:r>
      <w:r w:rsidR="00BF48CE">
        <w:t xml:space="preserve"> of the</w:t>
      </w:r>
      <w:r w:rsidR="00FE3FC0">
        <w:t xml:space="preserve"> Biodiversity Observation Network and adopted by the Intergovernmental Platform on Biodiversity and Ecosystem Services (IPBES) as a "core" indicator of trends and biodiversity and ecosystem services. This means that IPBES assessments must use it to report on progress towards </w:t>
      </w:r>
      <w:r w:rsidR="00BF48CE">
        <w:t xml:space="preserve">the Convention on Biodiversity’s </w:t>
      </w:r>
      <w:r w:rsidR="00FE3FC0">
        <w:t>Aichi targets 12 and 14 (extinction risk and ecosystem resilience).</w:t>
      </w:r>
      <w:commentRangeEnd w:id="27"/>
      <w:r w:rsidR="000517AF">
        <w:rPr>
          <w:rStyle w:val="CommentReference"/>
        </w:rPr>
        <w:commentReference w:id="27"/>
      </w:r>
      <w:r w:rsidR="00FE3FC0" w:rsidRPr="002C25AE">
        <w:t xml:space="preserve"> </w:t>
      </w:r>
      <w:commentRangeStart w:id="29"/>
      <w:r w:rsidR="00BD7C24">
        <w:t>It</w:t>
      </w:r>
      <w:r w:rsidR="00FE3FC0">
        <w:t xml:space="preserve"> has also been adopted by the Biodiversity Indicators Partnership as</w:t>
      </w:r>
      <w:r w:rsidR="00FE3FC0" w:rsidRPr="002C25AE">
        <w:t xml:space="preserve"> </w:t>
      </w:r>
      <w:r w:rsidR="00FE3FC0">
        <w:t>an indicator to track progress towards Aichi target 5 (that the rate of habitat loss is reduced by half by 2020).</w:t>
      </w:r>
      <w:commentRangeEnd w:id="29"/>
      <w:r w:rsidR="000517AF">
        <w:rPr>
          <w:rStyle w:val="CommentReference"/>
        </w:rPr>
        <w:commentReference w:id="29"/>
      </w:r>
    </w:p>
    <w:p w14:paraId="3202D971" w14:textId="77777777" w:rsidR="0094403D" w:rsidDel="0005020C" w:rsidRDefault="0094403D" w:rsidP="0094403D">
      <w:pPr>
        <w:jc w:val="both"/>
        <w:rPr>
          <w:del w:id="30" w:author="Phil" w:date="2018-02-18T21:07:00Z"/>
          <w:moveTo w:id="31" w:author="Phil" w:date="2018-02-18T20:50:00Z"/>
        </w:rPr>
      </w:pPr>
      <w:moveToRangeStart w:id="32" w:author="Phil" w:date="2018-02-18T20:50:00Z" w:name="move506750348"/>
      <w:moveTo w:id="33" w:author="Phil" w:date="2018-02-18T20:50:00Z">
        <w:del w:id="34" w:author="Phil" w:date="2018-02-18T21:07:00Z">
          <w:r w:rsidDel="0005020C">
            <w:delText xml:space="preserve">Global mapping of the BII [2] is based upon regression models of the total abundance of species of several taxa in relation to land use, land use intensity, human population density and distance from roads extrapolated using largely remotely-sensed data. It is a modelled estimate of current total abundance expressed as a proportion of the total abundance expected in primary vegetation in the same locality in the absence of human </w:delText>
          </w:r>
          <w:r w:rsidRPr="009262F3" w:rsidDel="0005020C">
            <w:delText>activities</w:delText>
          </w:r>
          <w:r w:rsidDel="0005020C">
            <w:delText>.</w:delText>
          </w:r>
        </w:del>
      </w:moveTo>
    </w:p>
    <w:moveToRangeEnd w:id="32"/>
    <w:p w14:paraId="42419B2E" w14:textId="77777777" w:rsidR="0017638D" w:rsidDel="0017638D" w:rsidRDefault="000517AF" w:rsidP="0017638D">
      <w:pPr>
        <w:spacing w:after="0"/>
        <w:ind w:firstLine="720"/>
        <w:jc w:val="both"/>
        <w:rPr>
          <w:del w:id="35" w:author="Phil" w:date="2018-03-02T19:01:00Z"/>
          <w:moveTo w:id="36" w:author="Phil" w:date="2018-03-02T19:01:00Z"/>
        </w:rPr>
      </w:pPr>
      <w:commentRangeStart w:id="37"/>
      <w:ins w:id="38" w:author="Phil" w:date="2018-02-18T21:01:00Z">
        <w:r>
          <w:t>Newbold et al [2</w:t>
        </w:r>
      </w:ins>
      <w:ins w:id="39" w:author="Phil" w:date="2018-02-18T21:02:00Z">
        <w:r>
          <w:t xml:space="preserve">] mapped the BII globally </w:t>
        </w:r>
        <w:del w:id="40" w:author="Philip Martin" w:date="2018-02-23T15:15:00Z">
          <w:r w:rsidDel="004656A4">
            <w:delText>using regression models of the total</w:delText>
          </w:r>
        </w:del>
      </w:ins>
      <w:ins w:id="41" w:author="Philip Martin" w:date="2018-02-23T15:15:00Z">
        <w:r w:rsidR="004656A4">
          <w:t>by modelling the</w:t>
        </w:r>
      </w:ins>
      <w:ins w:id="42" w:author="Phil" w:date="2018-02-18T21:02:00Z">
        <w:r>
          <w:t xml:space="preserve"> abundance of species </w:t>
        </w:r>
      </w:ins>
      <w:ins w:id="43" w:author="Phil" w:date="2018-02-18T21:03:00Z">
        <w:r>
          <w:t xml:space="preserve">of </w:t>
        </w:r>
      </w:ins>
      <w:ins w:id="44" w:author="Philip Martin" w:date="2018-02-23T15:15:00Z">
        <w:r w:rsidR="004656A4">
          <w:t xml:space="preserve">a broad range of </w:t>
        </w:r>
      </w:ins>
      <w:ins w:id="45" w:author="Phil" w:date="2018-02-18T21:03:00Z">
        <w:del w:id="46" w:author="Philip Martin" w:date="2018-02-23T15:15:00Z">
          <w:r w:rsidDel="004656A4">
            <w:delText xml:space="preserve">several </w:delText>
          </w:r>
        </w:del>
        <w:r>
          <w:t xml:space="preserve">taxa </w:t>
        </w:r>
      </w:ins>
      <w:ins w:id="47" w:author="Phil" w:date="2018-02-19T18:33:00Z">
        <w:r w:rsidR="002D55B3">
          <w:t>as a function of</w:t>
        </w:r>
      </w:ins>
      <w:ins w:id="48" w:author="Phil" w:date="2018-02-18T21:03:00Z">
        <w:r>
          <w:t xml:space="preserve"> </w:t>
        </w:r>
        <w:r w:rsidR="0005020C">
          <w:t>human</w:t>
        </w:r>
      </w:ins>
      <w:ins w:id="49" w:author="Phil" w:date="2018-02-20T21:49:00Z">
        <w:r w:rsidR="004165E9">
          <w:t>-induced</w:t>
        </w:r>
      </w:ins>
      <w:ins w:id="50" w:author="Phil" w:date="2018-02-18T21:03:00Z">
        <w:r w:rsidR="0005020C">
          <w:t xml:space="preserve"> pressures and extrapolated these values usin</w:t>
        </w:r>
      </w:ins>
      <w:ins w:id="51" w:author="Phil" w:date="2018-02-18T21:04:00Z">
        <w:r w:rsidR="0005020C">
          <w:t>g remote</w:t>
        </w:r>
      </w:ins>
      <w:ins w:id="52" w:author="Philip Martin" w:date="2018-02-23T15:15:00Z">
        <w:r w:rsidR="004656A4">
          <w:t>-</w:t>
        </w:r>
      </w:ins>
      <w:ins w:id="53" w:author="Phil" w:date="2018-02-18T21:04:00Z">
        <w:del w:id="54" w:author="Philip Martin" w:date="2018-02-23T15:15:00Z">
          <w:r w:rsidR="0005020C" w:rsidDel="004656A4">
            <w:delText xml:space="preserve"> </w:delText>
          </w:r>
        </w:del>
        <w:r w:rsidR="0005020C">
          <w:t>sensed data. This map represents a</w:t>
        </w:r>
      </w:ins>
      <w:ins w:id="55" w:author="Phil" w:date="2018-02-20T21:49:00Z">
        <w:r w:rsidR="004165E9">
          <w:t>n</w:t>
        </w:r>
      </w:ins>
      <w:ins w:id="56" w:author="Phil" w:date="2018-02-18T21:04:00Z">
        <w:r w:rsidR="0005020C">
          <w:t xml:space="preserve"> estimate of the current total abundance of organisms as</w:t>
        </w:r>
      </w:ins>
      <w:ins w:id="57" w:author="Phil" w:date="2018-02-18T21:05:00Z">
        <w:r w:rsidR="0005020C">
          <w:t xml:space="preserve"> a proportion of the total abundance expected in primary vegetation in the absence of human activities. </w:t>
        </w:r>
        <w:commentRangeStart w:id="58"/>
        <w:r w:rsidR="0005020C">
          <w:t xml:space="preserve">However, some of the </w:t>
        </w:r>
      </w:ins>
      <w:ins w:id="59" w:author="Phil" w:date="2018-02-18T21:06:00Z">
        <w:r w:rsidR="00593F7F">
          <w:t>values for BII presented o</w:t>
        </w:r>
        <w:r w:rsidR="0005020C">
          <w:t>n this map are surprising.</w:t>
        </w:r>
      </w:ins>
      <w:ins w:id="60" w:author="Phil" w:date="2018-02-18T21:08:00Z">
        <w:r w:rsidR="0005020C">
          <w:t xml:space="preserve"> </w:t>
        </w:r>
      </w:ins>
      <w:ins w:id="61" w:author="Philip Martin" w:date="2018-02-23T16:56:00Z">
        <w:r w:rsidR="007D05D2">
          <w:t xml:space="preserve">Using recently published estimates </w:t>
        </w:r>
      </w:ins>
      <w:ins w:id="62" w:author="Philip Martin" w:date="2018-02-23T16:57:00Z">
        <w:r w:rsidR="007D05D2">
          <w:t xml:space="preserve">of </w:t>
        </w:r>
      </w:ins>
      <w:ins w:id="63" w:author="Philip Martin" w:date="2018-02-23T16:56:00Z">
        <w:r w:rsidR="007D05D2">
          <w:t>current biomass stock relative to that</w:t>
        </w:r>
        <w:r w:rsidR="007D05D2" w:rsidRPr="00112DD2">
          <w:t xml:space="preserve"> </w:t>
        </w:r>
        <w:r w:rsidR="007D05D2" w:rsidRPr="009262F3">
          <w:t>without human activities</w:t>
        </w:r>
        <w:r w:rsidR="007D05D2">
          <w:t>, which we call biomass intactness (BMI) [7]</w:t>
        </w:r>
      </w:ins>
      <w:ins w:id="64" w:author="Philip Martin" w:date="2018-02-23T16:57:00Z">
        <w:r w:rsidR="007D05D2">
          <w:t xml:space="preserve">, it is clear that in many areas where BMI has been reduced dramatically in BII </w:t>
        </w:r>
      </w:ins>
      <w:ins w:id="65" w:author="Philip Martin" w:date="2018-02-23T17:00:00Z">
        <w:r w:rsidR="007D05D2">
          <w:t>is</w:t>
        </w:r>
      </w:ins>
      <w:ins w:id="66" w:author="Philip Martin" w:date="2018-02-23T16:57:00Z">
        <w:r w:rsidR="007D05D2">
          <w:t xml:space="preserve"> predicted to be </w:t>
        </w:r>
      </w:ins>
      <w:ins w:id="67" w:author="Philip Martin" w:date="2018-02-23T17:00:00Z">
        <w:r w:rsidR="007D05D2">
          <w:t>relatively high</w:t>
        </w:r>
      </w:ins>
      <w:ins w:id="68" w:author="Philip Martin" w:date="2018-02-23T17:25:00Z">
        <w:r w:rsidR="00B90D09">
          <w:t xml:space="preserve"> (Fig 1b)</w:t>
        </w:r>
      </w:ins>
      <w:ins w:id="69" w:author="Philip Martin" w:date="2018-02-23T17:00:00Z">
        <w:r w:rsidR="007D05D2">
          <w:t>.</w:t>
        </w:r>
      </w:ins>
      <w:ins w:id="70" w:author="Philip Martin" w:date="2018-02-23T17:01:00Z">
        <w:r w:rsidR="007D05D2">
          <w:t xml:space="preserve"> This highlights areas </w:t>
        </w:r>
      </w:ins>
      <w:del w:id="71" w:author="Philip Martin" w:date="2018-02-23T17:01:00Z">
        <w:r w:rsidR="00C8595D" w:rsidDel="007D05D2">
          <w:delText xml:space="preserve">Our experience as field biologists leads us to be surprised by </w:delText>
        </w:r>
        <w:r w:rsidR="00390654" w:rsidDel="007D05D2">
          <w:delText xml:space="preserve">several features of </w:delText>
        </w:r>
        <w:r w:rsidR="00C8595D" w:rsidDel="007D05D2">
          <w:delText xml:space="preserve">the global BII map </w:delText>
        </w:r>
        <w:r w:rsidR="00231E77" w:rsidDel="007D05D2">
          <w:delText>[</w:delText>
        </w:r>
        <w:r w:rsidR="00390654" w:rsidDel="007D05D2">
          <w:delText>2].</w:delText>
        </w:r>
      </w:del>
      <w:del w:id="72" w:author="Phil" w:date="2018-02-18T21:06:00Z">
        <w:r w:rsidR="00C8595D" w:rsidDel="0005020C">
          <w:delText xml:space="preserve"> </w:delText>
        </w:r>
      </w:del>
      <w:del w:id="73" w:author="Phil" w:date="2018-02-20T21:50:00Z">
        <w:r w:rsidR="00C8595D" w:rsidDel="004165E9">
          <w:delText xml:space="preserve"> </w:delText>
        </w:r>
      </w:del>
      <w:ins w:id="74" w:author="Phil" w:date="2018-02-19T18:33:00Z">
        <w:del w:id="75" w:author="Philip Martin" w:date="2018-02-23T17:01:00Z">
          <w:r w:rsidR="002D55B3" w:rsidDel="007D05D2">
            <w:delText xml:space="preserve">In many areas, </w:delText>
          </w:r>
        </w:del>
        <w:r w:rsidR="002D55B3">
          <w:t xml:space="preserve">such as </w:t>
        </w:r>
      </w:ins>
      <w:ins w:id="76" w:author="Phil" w:date="2018-02-19T18:34:00Z">
        <w:r w:rsidR="002D55B3">
          <w:t>the northern European lowlands, In</w:t>
        </w:r>
      </w:ins>
      <w:ins w:id="77" w:author="Phil" w:date="2018-02-19T18:35:00Z">
        <w:r w:rsidR="002D55B3">
          <w:t xml:space="preserve">dia, and the Atlantic forest region of Brazil </w:t>
        </w:r>
      </w:ins>
      <w:ins w:id="78" w:author="Phil" w:date="2018-02-19T18:36:00Z">
        <w:del w:id="79" w:author="Philip Martin" w:date="2018-02-23T17:01:00Z">
          <w:r w:rsidR="002D55B3" w:rsidDel="007D05D2">
            <w:delText xml:space="preserve">BII is </w:delText>
          </w:r>
        </w:del>
        <w:del w:id="80" w:author="Philip Martin" w:date="2018-02-23T15:16:00Z">
          <w:r w:rsidR="002D55B3" w:rsidDel="004656A4">
            <w:delText>mod</w:delText>
          </w:r>
          <w:r w:rsidR="00593F7F" w:rsidDel="004656A4">
            <w:delText>elled as being</w:delText>
          </w:r>
        </w:del>
        <w:del w:id="81" w:author="Philip Martin" w:date="2018-02-23T17:01:00Z">
          <w:r w:rsidR="00593F7F" w:rsidDel="007D05D2">
            <w:delText xml:space="preserve"> relatively high</w:delText>
          </w:r>
          <w:r w:rsidR="002D55B3" w:rsidDel="007D05D2">
            <w:delText xml:space="preserve"> despite the fact that</w:delText>
          </w:r>
        </w:del>
      </w:ins>
      <w:ins w:id="82" w:author="Philip Martin" w:date="2018-02-23T17:01:00Z">
        <w:r w:rsidR="007D05D2">
          <w:t>where</w:t>
        </w:r>
      </w:ins>
      <w:ins w:id="83" w:author="Phil" w:date="2018-02-19T18:36:00Z">
        <w:r w:rsidR="002D55B3">
          <w:t xml:space="preserve"> </w:t>
        </w:r>
      </w:ins>
      <w:ins w:id="84" w:author="Phil" w:date="2018-02-19T18:37:00Z">
        <w:r w:rsidR="002D55B3">
          <w:t xml:space="preserve">a large proportion of primary vegetation </w:t>
        </w:r>
        <w:del w:id="85" w:author="Philip Martin" w:date="2018-02-23T17:02:00Z">
          <w:r w:rsidR="002D55B3" w:rsidDel="007D05D2">
            <w:delText xml:space="preserve">in these regions </w:delText>
          </w:r>
        </w:del>
        <w:r w:rsidR="002D55B3">
          <w:t xml:space="preserve">has been replaced by </w:t>
        </w:r>
      </w:ins>
      <w:ins w:id="86" w:author="Phil" w:date="2018-02-19T18:38:00Z">
        <w:r w:rsidR="002D55B3">
          <w:t>farmland or plantations of non-native trees</w:t>
        </w:r>
      </w:ins>
      <w:commentRangeEnd w:id="58"/>
      <w:r w:rsidR="004656A4">
        <w:rPr>
          <w:rStyle w:val="CommentReference"/>
        </w:rPr>
        <w:commentReference w:id="58"/>
      </w:r>
      <w:ins w:id="87" w:author="Phil" w:date="2018-02-19T18:38:00Z">
        <w:r w:rsidR="002D55B3">
          <w:t>.</w:t>
        </w:r>
      </w:ins>
      <w:del w:id="88" w:author="Phil" w:date="2018-02-19T18:38:00Z">
        <w:r w:rsidR="00C8595D" w:rsidDel="002C6E96">
          <w:delText xml:space="preserve">The degree to which total abundance is reduced relative to that expected in primary vegetation is modelled as being </w:delText>
        </w:r>
      </w:del>
      <w:del w:id="89" w:author="Phil" w:date="2018-02-18T21:40:00Z">
        <w:r w:rsidR="00C8595D" w:rsidDel="00CC2FF7">
          <w:delText xml:space="preserve">quite </w:delText>
        </w:r>
      </w:del>
      <w:del w:id="90" w:author="Phil" w:date="2018-02-19T18:38:00Z">
        <w:r w:rsidR="00C8595D" w:rsidDel="002C6E96">
          <w:delText>low (10-20% reduction)</w:delText>
        </w:r>
        <w:r w:rsidR="00390654" w:rsidDel="002C6E96">
          <w:delText xml:space="preserve"> in </w:delText>
        </w:r>
        <w:r w:rsidR="00C60158" w:rsidDel="002C6E96">
          <w:delText xml:space="preserve">many areas, such as </w:delText>
        </w:r>
        <w:r w:rsidR="00390654" w:rsidDel="002C6E96">
          <w:delText xml:space="preserve">large </w:delText>
        </w:r>
        <w:r w:rsidR="00C60158" w:rsidDel="002C6E96">
          <w:delText>parts of</w:delText>
        </w:r>
        <w:r w:rsidR="00390654" w:rsidDel="002C6E96">
          <w:delText xml:space="preserve"> </w:delText>
        </w:r>
        <w:r w:rsidR="00CA6B54" w:rsidDel="002C6E96">
          <w:delText xml:space="preserve">the </w:delText>
        </w:r>
        <w:r w:rsidR="00390654" w:rsidDel="002C6E96">
          <w:delText>northern Europe</w:delText>
        </w:r>
        <w:r w:rsidR="00CA6B54" w:rsidDel="002C6E96">
          <w:delText>an lowlands</w:delText>
        </w:r>
        <w:r w:rsidR="00390654" w:rsidDel="002C6E96">
          <w:delText>, peninsular India and the Atlantic Forest region of Brazil</w:delText>
        </w:r>
        <w:r w:rsidR="00C60158" w:rsidDel="002C6E96">
          <w:delText>,</w:delText>
        </w:r>
        <w:r w:rsidR="00390654" w:rsidDel="002C6E96">
          <w:delText xml:space="preserve"> where a substantial proportion of </w:delText>
        </w:r>
      </w:del>
      <w:del w:id="91" w:author="Phil" w:date="2018-02-18T21:40:00Z">
        <w:r w:rsidR="00390654" w:rsidDel="00CC2FF7">
          <w:delText xml:space="preserve">the native </w:delText>
        </w:r>
      </w:del>
      <w:del w:id="92" w:author="Phil" w:date="2018-02-19T18:38:00Z">
        <w:r w:rsidR="00390654" w:rsidDel="002C6E96">
          <w:delText xml:space="preserve">primary vegetation cover </w:delText>
        </w:r>
      </w:del>
      <w:del w:id="93" w:author="Phil" w:date="2018-02-18T21:40:00Z">
        <w:r w:rsidR="00390654" w:rsidDel="00CC2FF7">
          <w:delText xml:space="preserve">has been </w:delText>
        </w:r>
      </w:del>
      <w:del w:id="94" w:author="Phil" w:date="2018-02-19T18:38:00Z">
        <w:r w:rsidR="00390654" w:rsidDel="002C6E96">
          <w:delText xml:space="preserve">replaced in </w:delText>
        </w:r>
        <w:commentRangeStart w:id="95"/>
        <w:r w:rsidR="00390654" w:rsidDel="002C6E96">
          <w:delText>historical times</w:delText>
        </w:r>
        <w:commentRangeEnd w:id="95"/>
        <w:r w:rsidR="00CC2FF7" w:rsidDel="002C6E96">
          <w:rPr>
            <w:rStyle w:val="CommentReference"/>
          </w:rPr>
          <w:commentReference w:id="95"/>
        </w:r>
        <w:r w:rsidR="00390654" w:rsidDel="002C6E96">
          <w:delText xml:space="preserve"> by </w:delText>
        </w:r>
        <w:r w:rsidR="00AD6003" w:rsidDel="002C6E96">
          <w:delText xml:space="preserve">farmland with </w:delText>
        </w:r>
        <w:r w:rsidR="00250BAD" w:rsidDel="002C6E96">
          <w:delText xml:space="preserve">a plant cover of </w:delText>
        </w:r>
        <w:r w:rsidR="00390654" w:rsidDel="002C6E96">
          <w:delText>non-native crops and fodder grasses</w:delText>
        </w:r>
        <w:r w:rsidR="00E41C10" w:rsidDel="002C6E96">
          <w:delText xml:space="preserve"> and plantations of non-native trees. </w:delText>
        </w:r>
      </w:del>
      <w:ins w:id="96" w:author="Phil" w:date="2018-02-19T18:38:00Z">
        <w:r w:rsidR="002C6E96">
          <w:t xml:space="preserve"> </w:t>
        </w:r>
      </w:ins>
      <w:del w:id="97" w:author="Philip Martin" w:date="2018-02-23T17:02:00Z">
        <w:r w:rsidR="00E41C10" w:rsidDel="00B730E5">
          <w:delText xml:space="preserve">In the Atlantic Forest region of Brazil, </w:delText>
        </w:r>
        <w:r w:rsidR="00574A7F" w:rsidDel="00B730E5">
          <w:delText xml:space="preserve">the </w:delText>
        </w:r>
        <w:r w:rsidR="00C60158" w:rsidDel="00B730E5">
          <w:delText xml:space="preserve">spatial </w:delText>
        </w:r>
        <w:r w:rsidR="004E295C" w:rsidDel="00B730E5">
          <w:delText>extent of the</w:delText>
        </w:r>
      </w:del>
      <w:ins w:id="98" w:author="Phil" w:date="2018-02-19T18:39:00Z">
        <w:del w:id="99" w:author="Philip Martin" w:date="2018-02-23T17:02:00Z">
          <w:r w:rsidR="002C6E96" w:rsidDel="00B730E5">
            <w:delText>area of</w:delText>
          </w:r>
        </w:del>
      </w:ins>
      <w:del w:id="100" w:author="Philip Martin" w:date="2018-02-23T17:02:00Z">
        <w:r w:rsidR="004E295C" w:rsidDel="00B730E5">
          <w:delText xml:space="preserve"> </w:delText>
        </w:r>
        <w:r w:rsidR="00574A7F" w:rsidDel="00B730E5">
          <w:delText xml:space="preserve">primary vegetation </w:delText>
        </w:r>
        <w:r w:rsidR="00C60158" w:rsidDel="00B730E5">
          <w:delText xml:space="preserve">types </w:delText>
        </w:r>
        <w:r w:rsidR="00574A7F" w:rsidDel="00B730E5">
          <w:delText xml:space="preserve">originally present </w:delText>
        </w:r>
        <w:r w:rsidR="004E295C" w:rsidDel="00B730E5">
          <w:delText>has been reduced by 9</w:delText>
        </w:r>
      </w:del>
      <w:ins w:id="101" w:author="Phil" w:date="2018-02-20T21:51:00Z">
        <w:del w:id="102" w:author="Philip Martin" w:date="2018-02-23T17:02:00Z">
          <w:r w:rsidR="004165E9" w:rsidDel="00B730E5">
            <w:delText>3</w:delText>
          </w:r>
        </w:del>
      </w:ins>
      <w:del w:id="103" w:author="Philip Martin" w:date="2018-02-23T17:02:00Z">
        <w:r w:rsidR="004E295C" w:rsidDel="00B730E5">
          <w:delText>2.5%</w:delText>
        </w:r>
        <w:r w:rsidR="00231E77" w:rsidDel="00B730E5">
          <w:delText xml:space="preserve"> [4</w:delText>
        </w:r>
        <w:r w:rsidR="00E41C10" w:rsidDel="00B730E5">
          <w:delText xml:space="preserve">], </w:delText>
        </w:r>
        <w:commentRangeStart w:id="104"/>
        <w:r w:rsidR="00E41C10" w:rsidDel="00B730E5">
          <w:delText xml:space="preserve">but the </w:delText>
        </w:r>
      </w:del>
      <w:ins w:id="105" w:author="Phil" w:date="2018-02-20T21:51:00Z">
        <w:del w:id="106" w:author="Philip Martin" w:date="2018-02-23T17:02:00Z">
          <w:r w:rsidR="004165E9" w:rsidDel="00B730E5">
            <w:delText xml:space="preserve">Newbold et al. [2] estimate </w:delText>
          </w:r>
        </w:del>
      </w:ins>
      <w:del w:id="107" w:author="Philip Martin" w:date="2018-02-23T17:02:00Z">
        <w:r w:rsidR="00E41C10" w:rsidDel="00B730E5">
          <w:delText xml:space="preserve">BII indicates a reduction in relative total abundance </w:delText>
        </w:r>
        <w:r w:rsidR="00574A7F" w:rsidDel="00B730E5">
          <w:delText xml:space="preserve">of native species </w:delText>
        </w:r>
        <w:r w:rsidR="00E41C10" w:rsidDel="00B730E5">
          <w:delText xml:space="preserve">of </w:delText>
        </w:r>
        <w:r w:rsidR="00BF48CE" w:rsidDel="00B730E5">
          <w:delText xml:space="preserve">just </w:delText>
        </w:r>
        <w:r w:rsidR="00250BAD" w:rsidDel="00B730E5">
          <w:delText>15</w:delText>
        </w:r>
        <w:r w:rsidR="00E41C10" w:rsidDel="00B730E5">
          <w:delText>%</w:delText>
        </w:r>
        <w:r w:rsidR="00390654" w:rsidDel="00B730E5">
          <w:delText xml:space="preserve">. </w:delText>
        </w:r>
      </w:del>
      <w:commentRangeEnd w:id="104"/>
      <w:r w:rsidR="00593F7F">
        <w:rPr>
          <w:rStyle w:val="CommentReference"/>
        </w:rPr>
        <w:commentReference w:id="104"/>
      </w:r>
      <w:del w:id="108" w:author="Phil" w:date="2018-02-18T21:46:00Z">
        <w:r w:rsidR="00390654" w:rsidDel="00CC2FF7">
          <w:delText xml:space="preserve"> </w:delText>
        </w:r>
      </w:del>
      <w:commentRangeStart w:id="109"/>
      <w:r w:rsidR="00B02F67">
        <w:t xml:space="preserve">Similarly, large parts of </w:t>
      </w:r>
      <w:proofErr w:type="spellStart"/>
      <w:r w:rsidR="00B02F67">
        <w:t>Sundaland</w:t>
      </w:r>
      <w:proofErr w:type="spellEnd"/>
      <w:r w:rsidR="00090A2B">
        <w:t>, southern China</w:t>
      </w:r>
      <w:r w:rsidR="00B02F67">
        <w:t xml:space="preserve"> and Southeast Asia in which a substantial fraction of </w:t>
      </w:r>
      <w:r w:rsidR="00BF48CE">
        <w:t>primary vegetation</w:t>
      </w:r>
      <w:r w:rsidR="00B02F67">
        <w:t xml:space="preserve"> has been removed</w:t>
      </w:r>
      <w:ins w:id="110" w:author="Philip Martin" w:date="2018-02-23T17:03:00Z">
        <w:r w:rsidR="00B730E5">
          <w:t>, as indicated by low BMI,</w:t>
        </w:r>
      </w:ins>
      <w:r w:rsidR="00B02F67">
        <w:t xml:space="preserve"> are indicated by the BII as having </w:t>
      </w:r>
      <w:r w:rsidR="00BF48CE">
        <w:t>lost</w:t>
      </w:r>
      <w:r w:rsidR="00B02F67">
        <w:t xml:space="preserve"> &lt;5% of their total biodiversity.</w:t>
      </w:r>
      <w:commentRangeEnd w:id="37"/>
      <w:r w:rsidR="0017638D">
        <w:rPr>
          <w:rStyle w:val="CommentReference"/>
        </w:rPr>
        <w:commentReference w:id="37"/>
      </w:r>
      <w:del w:id="111" w:author="Phil" w:date="2018-02-20T21:51:00Z">
        <w:r w:rsidR="00B02F67" w:rsidDel="004165E9">
          <w:delText xml:space="preserve"> </w:delText>
        </w:r>
        <w:commentRangeEnd w:id="109"/>
        <w:r w:rsidR="002C6E96" w:rsidDel="004165E9">
          <w:rPr>
            <w:rStyle w:val="CommentReference"/>
          </w:rPr>
          <w:commentReference w:id="109"/>
        </w:r>
      </w:del>
      <w:commentRangeStart w:id="112"/>
      <w:del w:id="113" w:author="Phil" w:date="2018-02-18T21:47:00Z">
        <w:r w:rsidR="00AD6003" w:rsidDel="00CC2FF7">
          <w:delText xml:space="preserve">This low level of reduction in abundance arises to a similar extent both in areas where the primary vegetation cover in the absence of human intervention is forest and for those where it is extensive wetlands, which have been drained </w:delText>
        </w:r>
        <w:r w:rsidR="00C60158" w:rsidDel="00CC2FF7">
          <w:delText xml:space="preserve">and replaced by farmland </w:delText>
        </w:r>
        <w:r w:rsidR="00AD6003" w:rsidDel="00CC2FF7">
          <w:delText xml:space="preserve">in historical times, such as the extensive Fenland Basin in eastern England. </w:delText>
        </w:r>
      </w:del>
      <w:del w:id="114" w:author="Philip Martin" w:date="2018-02-23T16:41:00Z">
        <w:r w:rsidR="00AD6003" w:rsidDel="00B1390D">
          <w:delText xml:space="preserve"> </w:delText>
        </w:r>
        <w:commentRangeEnd w:id="112"/>
        <w:r w:rsidR="00CC2FF7" w:rsidDel="00B1390D">
          <w:rPr>
            <w:rStyle w:val="CommentReference"/>
          </w:rPr>
          <w:commentReference w:id="112"/>
        </w:r>
      </w:del>
      <w:ins w:id="115" w:author="Philip Martin" w:date="2018-02-23T16:41:00Z">
        <w:r w:rsidR="00B1390D">
          <w:t xml:space="preserve"> </w:t>
        </w:r>
      </w:ins>
      <w:ins w:id="116" w:author="Philip Martin" w:date="2018-02-23T17:27:00Z">
        <w:r w:rsidR="00B90D09">
          <w:t>A</w:t>
        </w:r>
      </w:ins>
      <w:ins w:id="117" w:author="Philip Martin" w:date="2018-02-23T17:26:00Z">
        <w:r w:rsidR="00B90D09">
          <w:t xml:space="preserve"> </w:t>
        </w:r>
      </w:ins>
      <w:ins w:id="118" w:author="Philip Martin" w:date="2018-02-23T17:27:00Z">
        <w:r w:rsidR="00B90D09">
          <w:t xml:space="preserve">relatively </w:t>
        </w:r>
      </w:ins>
      <w:ins w:id="119" w:author="Philip Martin" w:date="2018-02-23T17:26:00Z">
        <w:r w:rsidR="00B90D09">
          <w:lastRenderedPageBreak/>
          <w:t>small, but still substantial area</w:t>
        </w:r>
      </w:ins>
      <w:ins w:id="120" w:author="Philip Martin" w:date="2018-02-23T17:27:00Z">
        <w:r w:rsidR="00B90D09">
          <w:t>,</w:t>
        </w:r>
      </w:ins>
      <w:ins w:id="121" w:author="Philip Martin" w:date="2018-02-23T17:26:00Z">
        <w:r w:rsidR="00B90D09">
          <w:t xml:space="preserve"> </w:t>
        </w:r>
      </w:ins>
      <w:ins w:id="122" w:author="Philip Martin" w:date="2018-02-23T17:27:00Z">
        <w:r w:rsidR="00B90D09">
          <w:t>shows low BII but high BMI</w:t>
        </w:r>
      </w:ins>
      <w:ins w:id="123" w:author="Philip Martin" w:date="2018-02-23T17:26:00Z">
        <w:r w:rsidR="00B90D09">
          <w:t xml:space="preserve"> (blue on Figure 1B). Hence, the BII and BMI concur (grey on Figure 1B) on much less than half of the Earth’s land surface, mostly in areas of boreal taiga and tundra and large remnants of tropical rain forest.</w:t>
        </w:r>
      </w:ins>
      <w:ins w:id="124" w:author="Phil" w:date="2018-03-02T19:01:00Z">
        <w:r w:rsidR="0017638D">
          <w:t xml:space="preserve"> </w:t>
        </w:r>
      </w:ins>
      <w:moveToRangeStart w:id="125" w:author="Phil" w:date="2018-03-02T19:01:00Z" w:name="move507780636"/>
      <w:moveTo w:id="126" w:author="Phil" w:date="2018-03-02T19:01:00Z">
        <w:r w:rsidR="0017638D">
          <w:t xml:space="preserve">On average, BMI is much lower and much more variable than BII (Figure 1A), with about </w:t>
        </w:r>
        <w:commentRangeStart w:id="127"/>
        <w:r w:rsidR="0017638D">
          <w:t>half of biomass stock having been lost globally due to human activities</w:t>
        </w:r>
        <w:commentRangeEnd w:id="127"/>
        <w:r w:rsidR="0017638D">
          <w:rPr>
            <w:rStyle w:val="CommentReference"/>
          </w:rPr>
          <w:commentReference w:id="127"/>
        </w:r>
        <w:r w:rsidR="0017638D">
          <w:t xml:space="preserve">.  </w:t>
        </w:r>
        <w:commentRangeStart w:id="128"/>
        <w:commentRangeStart w:id="129"/>
        <w:r w:rsidR="0017638D">
          <w:t>However, BII and BMI are only weakly correlated, and the correlation is, if anything negative (Figure 1A).</w:t>
        </w:r>
        <w:commentRangeEnd w:id="128"/>
        <w:r w:rsidR="0017638D">
          <w:rPr>
            <w:rStyle w:val="CommentReference"/>
          </w:rPr>
          <w:commentReference w:id="128"/>
        </w:r>
        <w:r w:rsidR="0017638D">
          <w:t xml:space="preserve"> For the 32 (of 34) biodiversity hotspots for which we have data on both indices, the mean BII of hotspots showed a highly significant negative correlation with mean BMI (Spearman correlation: </w:t>
        </w:r>
        <w:proofErr w:type="spellStart"/>
        <w:r w:rsidR="0017638D" w:rsidRPr="00895521">
          <w:rPr>
            <w:i/>
          </w:rPr>
          <w:t>r</w:t>
        </w:r>
        <w:r w:rsidR="0017638D" w:rsidRPr="00895521">
          <w:rPr>
            <w:i/>
            <w:vertAlign w:val="subscript"/>
          </w:rPr>
          <w:t>S</w:t>
        </w:r>
        <w:proofErr w:type="spellEnd"/>
        <w:r w:rsidR="0017638D">
          <w:t xml:space="preserve"> = -0.595, </w:t>
        </w:r>
        <w:r w:rsidR="0017638D" w:rsidRPr="00895521">
          <w:rPr>
            <w:i/>
          </w:rPr>
          <w:t>P</w:t>
        </w:r>
        <w:r w:rsidR="0017638D">
          <w:t>= 0.0003). BMI was much lower in hotspots than outside them, as is expected because hotspots were selected partly on the basis of pressure from human activities, but BII was slightly higher in hotspots than outside them</w:t>
        </w:r>
        <w:commentRangeEnd w:id="129"/>
        <w:r w:rsidR="0017638D">
          <w:rPr>
            <w:rStyle w:val="CommentReference"/>
          </w:rPr>
          <w:commentReference w:id="129"/>
        </w:r>
        <w:r w:rsidR="0017638D">
          <w:t xml:space="preserve">. </w:t>
        </w:r>
      </w:moveTo>
    </w:p>
    <w:moveToRangeEnd w:id="125"/>
    <w:p w14:paraId="49F43F22" w14:textId="24934EC5" w:rsidR="00B90D09" w:rsidRDefault="00B90D09" w:rsidP="0017638D">
      <w:pPr>
        <w:spacing w:after="0"/>
        <w:ind w:firstLine="720"/>
        <w:jc w:val="both"/>
        <w:rPr>
          <w:ins w:id="130" w:author="Philip Martin" w:date="2018-02-23T17:26:00Z"/>
        </w:rPr>
        <w:pPrChange w:id="131" w:author="Phil" w:date="2018-03-02T19:01:00Z">
          <w:pPr>
            <w:spacing w:after="0"/>
            <w:ind w:firstLine="720"/>
            <w:jc w:val="both"/>
          </w:pPr>
        </w:pPrChange>
      </w:pPr>
    </w:p>
    <w:p w14:paraId="2BED0EDA" w14:textId="05518CCD" w:rsidR="00B1390D" w:rsidRDefault="00B1390D" w:rsidP="00B730E5">
      <w:pPr>
        <w:spacing w:after="0"/>
        <w:ind w:firstLine="720"/>
        <w:jc w:val="both"/>
        <w:rPr>
          <w:ins w:id="132" w:author="Phil" w:date="2018-02-18T21:48:00Z"/>
        </w:rPr>
      </w:pPr>
      <w:ins w:id="133" w:author="Philip Martin" w:date="2018-02-23T16:41:00Z">
        <w:r>
          <w:t>W</w:t>
        </w:r>
      </w:ins>
      <w:commentRangeStart w:id="134"/>
      <w:commentRangeStart w:id="135"/>
      <w:ins w:id="136" w:author="Philip Martin" w:date="2018-02-23T16:40:00Z">
        <w:r>
          <w:t xml:space="preserve">e also find it surprising that there </w:t>
        </w:r>
      </w:ins>
      <w:ins w:id="137" w:author="Philip Martin" w:date="2018-02-23T17:04:00Z">
        <w:r w:rsidR="00B730E5">
          <w:t>are striking differences in the spatial patter</w:t>
        </w:r>
      </w:ins>
      <w:ins w:id="138" w:author="Phil" w:date="2018-03-02T19:00:00Z">
        <w:r w:rsidR="0017638D">
          <w:t>n</w:t>
        </w:r>
      </w:ins>
      <w:ins w:id="139" w:author="Philip Martin" w:date="2018-02-23T17:04:00Z">
        <w:r w:rsidR="00B730E5">
          <w:t xml:space="preserve">s of </w:t>
        </w:r>
      </w:ins>
      <w:ins w:id="140" w:author="Philip Martin" w:date="2018-02-23T16:40:00Z">
        <w:r>
          <w:t xml:space="preserve">BII and </w:t>
        </w:r>
      </w:ins>
      <w:ins w:id="141" w:author="Philip Martin" w:date="2018-02-23T17:04:00Z">
        <w:r w:rsidR="00B730E5">
          <w:t>t</w:t>
        </w:r>
      </w:ins>
      <w:ins w:id="142" w:author="Philip Martin" w:date="2018-02-23T16:40:00Z">
        <w:r>
          <w:t>he human footprint (HF), a composite measure of the pressure on natural ecosystems from humans. A</w:t>
        </w:r>
      </w:ins>
      <w:ins w:id="143" w:author="Philip Martin" w:date="2018-02-23T16:44:00Z">
        <w:r>
          <w:t>n</w:t>
        </w:r>
      </w:ins>
      <w:ins w:id="144" w:author="Philip Martin" w:date="2018-02-23T16:40:00Z">
        <w:r>
          <w:t xml:space="preserve"> illustration </w:t>
        </w:r>
      </w:ins>
      <w:ins w:id="145" w:author="Philip Martin" w:date="2018-02-23T16:44:00Z">
        <w:r>
          <w:t xml:space="preserve">of this </w:t>
        </w:r>
      </w:ins>
      <w:ins w:id="146" w:author="Philip Martin" w:date="2018-02-23T16:40:00Z">
        <w:r>
          <w:t xml:space="preserve">is the difference between the northern European lowlands (very high HF; quite low reduction in abundance according to BII) and southern Africa (low/moderate HF, but with among the largest reductions in BII of &gt;40%). </w:t>
        </w:r>
        <w:commentRangeEnd w:id="134"/>
        <w:r>
          <w:rPr>
            <w:rStyle w:val="CommentReference"/>
          </w:rPr>
          <w:commentReference w:id="134"/>
        </w:r>
      </w:ins>
      <w:commentRangeEnd w:id="135"/>
      <w:r w:rsidR="0017638D">
        <w:rPr>
          <w:rStyle w:val="CommentReference"/>
        </w:rPr>
        <w:commentReference w:id="135"/>
      </w:r>
      <w:moveFromRangeStart w:id="147" w:author="Phil" w:date="2018-03-02T19:01:00Z" w:name="move507780636"/>
      <w:moveFrom w:id="148" w:author="Phil" w:date="2018-03-02T19:01:00Z">
        <w:ins w:id="149" w:author="Philip Martin" w:date="2018-02-23T16:40:00Z">
          <w:r w:rsidDel="0017638D">
            <w:t xml:space="preserve">On average, BMI is much lower and much more variable than BII (Figure 1A), with about </w:t>
          </w:r>
          <w:commentRangeStart w:id="150"/>
          <w:r w:rsidDel="0017638D">
            <w:t>half of biomass stock having been lost globally due to human activities</w:t>
          </w:r>
          <w:commentRangeEnd w:id="150"/>
          <w:r w:rsidDel="0017638D">
            <w:rPr>
              <w:rStyle w:val="CommentReference"/>
            </w:rPr>
            <w:commentReference w:id="150"/>
          </w:r>
          <w:r w:rsidDel="0017638D">
            <w:t xml:space="preserve">.  </w:t>
          </w:r>
          <w:commentRangeStart w:id="151"/>
          <w:commentRangeStart w:id="152"/>
          <w:r w:rsidDel="0017638D">
            <w:t>However, BII and BMI are only weakly correlated, and the correlation is, if anything negative (Figure 1A).</w:t>
          </w:r>
        </w:ins>
        <w:commentRangeEnd w:id="151"/>
        <w:ins w:id="153" w:author="Philip Martin" w:date="2018-02-23T17:37:00Z">
          <w:r w:rsidR="00E963F6" w:rsidDel="0017638D">
            <w:rPr>
              <w:rStyle w:val="CommentReference"/>
            </w:rPr>
            <w:commentReference w:id="151"/>
          </w:r>
        </w:ins>
        <w:ins w:id="154" w:author="Philip Martin" w:date="2018-02-23T16:40:00Z">
          <w:r w:rsidDel="0017638D">
            <w:t xml:space="preserve"> For the 32 (of 34) biodiversity hotspots for which we have data on both indices, the mean BII of hotspots showed a highly significant negative correlation with mean BMI (Spearman correlation: </w:t>
          </w:r>
          <w:r w:rsidRPr="00895521" w:rsidDel="0017638D">
            <w:rPr>
              <w:i/>
            </w:rPr>
            <w:t>r</w:t>
          </w:r>
          <w:r w:rsidRPr="00895521" w:rsidDel="0017638D">
            <w:rPr>
              <w:i/>
              <w:vertAlign w:val="subscript"/>
            </w:rPr>
            <w:t>S</w:t>
          </w:r>
          <w:r w:rsidDel="0017638D">
            <w:t xml:space="preserve"> = -0.595, </w:t>
          </w:r>
          <w:r w:rsidRPr="00895521" w:rsidDel="0017638D">
            <w:rPr>
              <w:i/>
            </w:rPr>
            <w:t>P</w:t>
          </w:r>
          <w:r w:rsidDel="0017638D">
            <w:t>= 0.0003). BMI was much lower in hotspots than outside them, as is expected because hotspots were selected partly on the basis of pressure from human activities, but BII was slightly higher in hotspots than outside them</w:t>
          </w:r>
          <w:commentRangeEnd w:id="152"/>
          <w:r w:rsidDel="0017638D">
            <w:rPr>
              <w:rStyle w:val="CommentReference"/>
            </w:rPr>
            <w:commentReference w:id="152"/>
          </w:r>
          <w:r w:rsidDel="0017638D">
            <w:t>.</w:t>
          </w:r>
        </w:ins>
      </w:moveFrom>
      <w:moveFromRangeEnd w:id="147"/>
      <w:ins w:id="155" w:author="Philip Martin" w:date="2018-02-23T16:40:00Z">
        <w:r>
          <w:t xml:space="preserve"> </w:t>
        </w:r>
      </w:ins>
    </w:p>
    <w:p w14:paraId="223112E5" w14:textId="4D72D46C" w:rsidR="004E295C" w:rsidRDefault="002C6E96" w:rsidP="00065935">
      <w:pPr>
        <w:spacing w:after="0"/>
        <w:ind w:firstLine="720"/>
        <w:jc w:val="both"/>
      </w:pPr>
      <w:commentRangeStart w:id="156"/>
      <w:ins w:id="157" w:author="Phil" w:date="2018-02-19T18:43:00Z">
        <w:r>
          <w:t>Although</w:t>
        </w:r>
      </w:ins>
      <w:ins w:id="158" w:author="Phil" w:date="2018-02-18T21:48:00Z">
        <w:r w:rsidR="00CC2FF7">
          <w:t xml:space="preserve"> </w:t>
        </w:r>
      </w:ins>
      <w:del w:id="159" w:author="Phil" w:date="2018-02-18T21:48:00Z">
        <w:r w:rsidR="00FF761A" w:rsidDel="00CC2FF7">
          <w:delText>P</w:delText>
        </w:r>
      </w:del>
      <w:ins w:id="160" w:author="Phil" w:date="2018-02-18T21:48:00Z">
        <w:r w:rsidR="00CC2FF7">
          <w:t>p</w:t>
        </w:r>
      </w:ins>
      <w:r w:rsidR="00FF761A">
        <w:t>opulations of s</w:t>
      </w:r>
      <w:r w:rsidR="00AD6003">
        <w:t xml:space="preserve">ome wild species that occur in </w:t>
      </w:r>
      <w:r w:rsidR="004E295C">
        <w:t xml:space="preserve">natural habitats such as </w:t>
      </w:r>
      <w:r w:rsidR="00AD6003">
        <w:t>forest and wetland can also persist on farmland</w:t>
      </w:r>
      <w:ins w:id="161" w:author="Phil" w:date="2018-02-18T21:49:00Z">
        <w:r w:rsidR="00CC2FF7">
          <w:t xml:space="preserve"> studies of species population densities </w:t>
        </w:r>
      </w:ins>
      <w:ins w:id="162" w:author="Phil" w:date="2018-02-18T21:50:00Z">
        <w:r w:rsidR="00065935">
          <w:t>in farmland relative to</w:t>
        </w:r>
        <w:r w:rsidR="00CC2FF7">
          <w:t xml:space="preserve"> primary vegetation </w:t>
        </w:r>
      </w:ins>
      <w:ins w:id="163" w:author="Phil" w:date="2018-02-18T21:52:00Z">
        <w:r w:rsidR="00065935">
          <w:t xml:space="preserve">[5] </w:t>
        </w:r>
      </w:ins>
      <w:ins w:id="164" w:author="Phil" w:date="2018-02-18T21:49:00Z">
        <w:r w:rsidR="00CC2FF7">
          <w:t xml:space="preserve">indicate that densities of most </w:t>
        </w:r>
      </w:ins>
      <w:ins w:id="165" w:author="Phil" w:date="2018-02-18T21:50:00Z">
        <w:r w:rsidR="00CC2FF7">
          <w:t xml:space="preserve">species </w:t>
        </w:r>
        <w:r>
          <w:t>of the taxa studied</w:t>
        </w:r>
        <w:r w:rsidR="00065935">
          <w:t xml:space="preserve"> showed </w:t>
        </w:r>
      </w:ins>
      <w:ins w:id="166" w:author="Phil" w:date="2018-02-18T21:51:00Z">
        <w:r w:rsidR="00065935">
          <w:t>greater declines than would be suggested by the BII results of [2]</w:t>
        </w:r>
      </w:ins>
      <w:ins w:id="167" w:author="Philip Martin" w:date="2018-02-23T17:30:00Z">
        <w:r w:rsidR="00B90D09">
          <w:t xml:space="preserve">. </w:t>
        </w:r>
      </w:ins>
      <w:del w:id="168" w:author="Phil" w:date="2018-02-18T21:52:00Z">
        <w:r w:rsidR="007570C3" w:rsidDel="00065935">
          <w:delText>. However,</w:delText>
        </w:r>
        <w:r w:rsidR="00AD6003" w:rsidDel="00065935">
          <w:delText xml:space="preserve"> </w:delText>
        </w:r>
        <w:r w:rsidR="00574A7F" w:rsidDel="00065935">
          <w:delText xml:space="preserve">even for those that can, </w:delText>
        </w:r>
        <w:r w:rsidR="00AD6003" w:rsidDel="00065935">
          <w:delText xml:space="preserve">comparative studies of </w:delText>
        </w:r>
        <w:r w:rsidR="007570C3" w:rsidDel="00065935">
          <w:delText xml:space="preserve">species’ </w:delText>
        </w:r>
        <w:r w:rsidR="00AD6003" w:rsidDel="00065935">
          <w:delText>population densit</w:delText>
        </w:r>
        <w:r w:rsidR="007570C3" w:rsidDel="00065935">
          <w:delText>ies</w:delText>
        </w:r>
        <w:r w:rsidR="00AD6003" w:rsidDel="00065935">
          <w:delText xml:space="preserve"> on farmland relative to th</w:delText>
        </w:r>
        <w:r w:rsidR="007570C3" w:rsidDel="00065935">
          <w:delText>at</w:delText>
        </w:r>
        <w:r w:rsidR="00AD6003" w:rsidDel="00065935">
          <w:delText xml:space="preserve"> in primary vegetation</w:delText>
        </w:r>
        <w:r w:rsidR="007570C3" w:rsidDel="00065935">
          <w:delText>,</w:delText>
        </w:r>
        <w:r w:rsidR="007570C3" w:rsidRPr="007570C3" w:rsidDel="00065935">
          <w:delText xml:space="preserve"> </w:delText>
        </w:r>
        <w:r w:rsidR="007570C3" w:rsidDel="00065935">
          <w:delText>where soils and topography in the survey areas were matched</w:delText>
        </w:r>
        <w:r w:rsidR="00231E77" w:rsidDel="00065935">
          <w:delText xml:space="preserve"> [5</w:delText>
        </w:r>
        <w:r w:rsidR="001B6259" w:rsidDel="00065935">
          <w:delText>]</w:delText>
        </w:r>
        <w:r w:rsidR="007570C3" w:rsidDel="00065935">
          <w:delText>,</w:delText>
        </w:r>
        <w:r w:rsidR="00AD6003" w:rsidDel="00065935">
          <w:delText xml:space="preserve"> </w:delText>
        </w:r>
        <w:r w:rsidR="007570C3" w:rsidDel="00065935">
          <w:delText xml:space="preserve">indicate that densities of most species of all of the several taxa studied were reduced </w:delText>
        </w:r>
        <w:r w:rsidR="001B6259" w:rsidDel="00065935">
          <w:delText xml:space="preserve">on farmland </w:delText>
        </w:r>
        <w:r w:rsidR="007570C3" w:rsidDel="00065935">
          <w:delText xml:space="preserve">to a greater extent than is indicated by the BII results.  </w:delText>
        </w:r>
      </w:del>
      <w:r w:rsidR="007570C3">
        <w:t xml:space="preserve">Had </w:t>
      </w:r>
      <w:r w:rsidR="00CA6B54">
        <w:t xml:space="preserve">these studies examined </w:t>
      </w:r>
      <w:r w:rsidR="007570C3">
        <w:t xml:space="preserve">a range of taxa more representative of </w:t>
      </w:r>
      <w:del w:id="169" w:author="Phil" w:date="2018-03-02T19:02:00Z">
        <w:r w:rsidR="007570C3" w:rsidDel="0017638D">
          <w:delText xml:space="preserve">metazoan </w:delText>
        </w:r>
      </w:del>
      <w:r w:rsidR="007570C3">
        <w:t>biodiversity as a whole</w:t>
      </w:r>
      <w:ins w:id="170" w:author="Phil" w:date="2018-03-02T19:02:00Z">
        <w:r w:rsidR="0017638D">
          <w:t xml:space="preserve"> </w:t>
        </w:r>
      </w:ins>
      <w:del w:id="171" w:author="Phil" w:date="2018-03-02T19:02:00Z">
        <w:r w:rsidR="00CA6B54" w:rsidDel="0017638D">
          <w:delText>,</w:delText>
        </w:r>
        <w:r w:rsidR="007570C3" w:rsidDel="0017638D">
          <w:delText xml:space="preserve"> for example by including</w:delText>
        </w:r>
        <w:r w:rsidR="00CA6B54" w:rsidDel="0017638D">
          <w:delText>, in proportion to their numbers of species,</w:delText>
        </w:r>
        <w:r w:rsidR="007570C3" w:rsidDel="0017638D">
          <w:delText xml:space="preserve"> native herbivorous insect species associated with one or a few native plant species</w:delText>
        </w:r>
        <w:r w:rsidR="00CA6B54" w:rsidDel="0017638D">
          <w:delText xml:space="preserve">, </w:delText>
        </w:r>
      </w:del>
      <w:r w:rsidR="00CA6B54">
        <w:t xml:space="preserve">we </w:t>
      </w:r>
      <w:ins w:id="172" w:author="Phil" w:date="2018-03-02T19:02:00Z">
        <w:r w:rsidR="0017638D">
          <w:t xml:space="preserve">might </w:t>
        </w:r>
      </w:ins>
      <w:r w:rsidR="00CA6B54">
        <w:t>would expect the reduction in total abundance relative to that in primary vegetation to be even more substantial.</w:t>
      </w:r>
      <w:r w:rsidR="00E41C10">
        <w:t xml:space="preserve"> Hence, we doubt that the true reduction in the average abundance of </w:t>
      </w:r>
      <w:r w:rsidR="004E295C">
        <w:t xml:space="preserve">a representative set of </w:t>
      </w:r>
      <w:r w:rsidR="00E41C10">
        <w:t>native species, relative to that in primary vegetation</w:t>
      </w:r>
      <w:r w:rsidR="00574A7F">
        <w:t>,</w:t>
      </w:r>
      <w:r w:rsidR="00E41C10">
        <w:t xml:space="preserve"> is as low as the global average reduction</w:t>
      </w:r>
      <w:r w:rsidR="00574A7F">
        <w:t xml:space="preserve"> </w:t>
      </w:r>
      <w:r w:rsidR="004E295C">
        <w:t xml:space="preserve">of </w:t>
      </w:r>
      <w:del w:id="173" w:author="Phil" w:date="2018-02-18T22:02:00Z">
        <w:r w:rsidR="004E295C" w:rsidDel="00166948">
          <w:delText xml:space="preserve">about </w:delText>
        </w:r>
      </w:del>
      <w:ins w:id="174" w:author="Phil" w:date="2018-02-18T22:02:00Z">
        <w:r w:rsidR="00166948">
          <w:t xml:space="preserve">approximately </w:t>
        </w:r>
      </w:ins>
      <w:r w:rsidR="004E295C">
        <w:t>15% indicated by the BII</w:t>
      </w:r>
      <w:ins w:id="175" w:author="Phil" w:date="2018-02-18T22:02:00Z">
        <w:r w:rsidR="00166948">
          <w:t xml:space="preserve"> [2]</w:t>
        </w:r>
      </w:ins>
      <w:r w:rsidR="004E295C">
        <w:t>.</w:t>
      </w:r>
      <w:commentRangeEnd w:id="156"/>
      <w:r w:rsidR="0017638D">
        <w:rPr>
          <w:rStyle w:val="CommentReference"/>
        </w:rPr>
        <w:commentReference w:id="156"/>
      </w:r>
    </w:p>
    <w:p w14:paraId="4FAEA944" w14:textId="57532631" w:rsidR="002223B9" w:rsidDel="00B1390D" w:rsidRDefault="00FF761A" w:rsidP="00604C4B">
      <w:pPr>
        <w:spacing w:after="0"/>
        <w:ind w:firstLine="720"/>
        <w:jc w:val="both"/>
        <w:rPr>
          <w:del w:id="176" w:author="Philip Martin" w:date="2018-02-23T16:40:00Z"/>
        </w:rPr>
      </w:pPr>
      <w:commentRangeStart w:id="177"/>
      <w:del w:id="178" w:author="Philip Martin" w:date="2018-02-23T16:40:00Z">
        <w:r w:rsidDel="00B1390D">
          <w:delText>As well as the low average level of reduction in abundance suggested by the BII, we also find</w:delText>
        </w:r>
        <w:r w:rsidR="00FD485C" w:rsidDel="00B1390D">
          <w:delText xml:space="preserve"> </w:delText>
        </w:r>
      </w:del>
      <w:ins w:id="179" w:author="Phil" w:date="2018-02-20T21:52:00Z">
        <w:del w:id="180" w:author="Philip Martin" w:date="2018-02-23T16:40:00Z">
          <w:r w:rsidR="004165E9" w:rsidDel="00B1390D">
            <w:delText xml:space="preserve">it </w:delText>
          </w:r>
        </w:del>
      </w:ins>
      <w:del w:id="181" w:author="Philip Martin" w:date="2018-02-23T16:40:00Z">
        <w:r w:rsidR="00FD485C" w:rsidDel="00B1390D">
          <w:delText>surprising</w:delText>
        </w:r>
        <w:r w:rsidDel="00B1390D">
          <w:delText xml:space="preserve"> the </w:delText>
        </w:r>
      </w:del>
      <w:ins w:id="182" w:author="Phil" w:date="2018-02-20T21:52:00Z">
        <w:del w:id="183" w:author="Philip Martin" w:date="2018-02-23T16:40:00Z">
          <w:r w:rsidR="004165E9" w:rsidDel="00B1390D">
            <w:delText xml:space="preserve">that there is a </w:delText>
          </w:r>
        </w:del>
      </w:ins>
      <w:del w:id="184" w:author="Philip Martin" w:date="2018-02-23T16:40:00Z">
        <w:r w:rsidDel="00B1390D">
          <w:delText xml:space="preserve">weak correlation between </w:delText>
        </w:r>
        <w:r w:rsidR="00E81F97" w:rsidDel="00B1390D">
          <w:delText>geographical</w:delText>
        </w:r>
        <w:r w:rsidDel="00B1390D">
          <w:delText xml:space="preserve"> variation in the BII and that in other measures of human pre</w:delText>
        </w:r>
        <w:r w:rsidR="00FD485C" w:rsidDel="00B1390D">
          <w:delText>ssures and intactness</w:delText>
        </w:r>
        <w:r w:rsidDel="00B1390D">
          <w:delText xml:space="preserve">.  </w:delText>
        </w:r>
        <w:r w:rsidR="00B02F67" w:rsidDel="00B1390D">
          <w:delText xml:space="preserve">The human footprint (HF) is a composite measure of the pressure on natural ecosystems from humans and includes several of the </w:delText>
        </w:r>
        <w:r w:rsidR="00E81F97" w:rsidDel="00B1390D">
          <w:delText xml:space="preserve">variables used in modelling BII, including </w:delText>
        </w:r>
        <w:r w:rsidR="00B02F67" w:rsidDel="00B1390D">
          <w:delText>the extent of the extents of cropland and pastures, human population density and</w:delText>
        </w:r>
        <w:r w:rsidR="00090A2B" w:rsidDel="00B1390D">
          <w:delText xml:space="preserve"> proximity to roads</w:delText>
        </w:r>
        <w:r w:rsidR="00231E77" w:rsidDel="00B1390D">
          <w:delText xml:space="preserve"> [6</w:delText>
        </w:r>
        <w:r w:rsidR="00E81F97" w:rsidDel="00B1390D">
          <w:delText>].</w:delText>
        </w:r>
        <w:r w:rsidR="00090A2B" w:rsidDel="00B1390D">
          <w:delText xml:space="preserve">  However, the spatial patterns of HF and BII are </w:delText>
        </w:r>
        <w:r w:rsidR="00FB6CFC" w:rsidDel="00B1390D">
          <w:delText xml:space="preserve">quite </w:delText>
        </w:r>
        <w:r w:rsidR="00090A2B" w:rsidDel="00B1390D">
          <w:delText xml:space="preserve">dissimilar. </w:delText>
        </w:r>
        <w:r w:rsidR="00E81F97" w:rsidDel="00B1390D">
          <w:delText xml:space="preserve"> </w:delText>
        </w:r>
        <w:r w:rsidR="00112DD2" w:rsidDel="00B1390D">
          <w:delText>A striking</w:delText>
        </w:r>
        <w:r w:rsidR="00E81F97" w:rsidDel="00B1390D">
          <w:delText xml:space="preserve"> illustration</w:delText>
        </w:r>
        <w:r w:rsidR="00112DD2" w:rsidDel="00B1390D">
          <w:delText xml:space="preserve"> is the difference between the northern European lowlands (very high HF; quite low reduction in abundance </w:delText>
        </w:r>
        <w:r w:rsidR="00E81F97" w:rsidDel="00B1390D">
          <w:delText>according to</w:delText>
        </w:r>
        <w:r w:rsidR="00112DD2" w:rsidDel="00B1390D">
          <w:delText xml:space="preserve"> BII) and southern Africa (low/moderate HF, but with </w:delText>
        </w:r>
        <w:r w:rsidR="003B6AED" w:rsidDel="00B1390D">
          <w:delText xml:space="preserve">among </w:delText>
        </w:r>
        <w:r w:rsidR="00112DD2" w:rsidDel="00B1390D">
          <w:delText>the largest reductions in BII of</w:delText>
        </w:r>
        <w:r w:rsidR="003B6AED" w:rsidDel="00B1390D">
          <w:delText xml:space="preserve"> </w:delText>
        </w:r>
        <w:r w:rsidR="00112DD2" w:rsidDel="00B1390D">
          <w:delText xml:space="preserve">&gt;40%). </w:delText>
        </w:r>
        <w:commentRangeEnd w:id="177"/>
        <w:r w:rsidR="00CB3278" w:rsidDel="00B1390D">
          <w:rPr>
            <w:rStyle w:val="CommentReference"/>
          </w:rPr>
          <w:commentReference w:id="177"/>
        </w:r>
        <w:r w:rsidR="00090A2B" w:rsidDel="00B1390D">
          <w:delText xml:space="preserve">Another measure of </w:delText>
        </w:r>
      </w:del>
      <w:ins w:id="185" w:author="Phil" w:date="2018-02-20T21:54:00Z">
        <w:del w:id="186" w:author="Philip Martin" w:date="2018-02-23T16:40:00Z">
          <w:r w:rsidR="004165E9" w:rsidDel="00B1390D">
            <w:delText xml:space="preserve">ecosystem </w:delText>
          </w:r>
        </w:del>
      </w:ins>
      <w:del w:id="187" w:author="Philip Martin" w:date="2018-02-23T16:40:00Z">
        <w:r w:rsidR="00090A2B" w:rsidDel="00B1390D">
          <w:delText>intactness</w:delText>
        </w:r>
        <w:r w:rsidR="00112DD2" w:rsidDel="00B1390D">
          <w:delText xml:space="preserve"> </w:delText>
        </w:r>
        <w:r w:rsidR="00FB6CFC" w:rsidDel="00B1390D">
          <w:delText xml:space="preserve">is </w:delText>
        </w:r>
        <w:r w:rsidR="00112DD2" w:rsidDel="00B1390D">
          <w:delText>current biomass stock relative to th</w:delText>
        </w:r>
        <w:r w:rsidR="00FB6CFC" w:rsidDel="00B1390D">
          <w:delText>at</w:delText>
        </w:r>
        <w:r w:rsidR="00112DD2" w:rsidRPr="00112DD2" w:rsidDel="00B1390D">
          <w:delText xml:space="preserve"> </w:delText>
        </w:r>
        <w:r w:rsidR="00112DD2" w:rsidRPr="009262F3" w:rsidDel="00B1390D">
          <w:delText>without human activities</w:delText>
        </w:r>
        <w:r w:rsidR="00E81F97" w:rsidDel="00B1390D">
          <w:delText xml:space="preserve">, which we call biomass intactness (BMI) </w:delText>
        </w:r>
        <w:r w:rsidR="00231E77" w:rsidDel="00B1390D">
          <w:delText>[7</w:delText>
        </w:r>
        <w:r w:rsidR="00112DD2" w:rsidDel="00B1390D">
          <w:delText>].</w:delText>
        </w:r>
        <w:r w:rsidR="00E81F97" w:rsidRPr="00E81F97" w:rsidDel="00B1390D">
          <w:delText xml:space="preserve"> </w:delText>
        </w:r>
        <w:r w:rsidR="00E81F97" w:rsidDel="00B1390D">
          <w:delText>BMI is much reduced by farming, grazing and forest management, with very large spatial variation associated with the distribution of these human activities. We would expect the average abundance of wild species, relative to that in primary vegetation,</w:delText>
        </w:r>
        <w:r w:rsidR="00FB6CFC" w:rsidDel="00B1390D">
          <w:delText xml:space="preserve"> </w:delText>
        </w:r>
        <w:r w:rsidR="00E81F97" w:rsidDel="00B1390D">
          <w:delText xml:space="preserve">to correlate positively with BMI, for </w:delText>
        </w:r>
        <w:r w:rsidR="00FB6CFC" w:rsidDel="00B1390D">
          <w:delText xml:space="preserve">the </w:delText>
        </w:r>
        <w:r w:rsidR="00E81F97" w:rsidDel="00B1390D">
          <w:delText>reasons we give above.</w:delText>
        </w:r>
        <w:r w:rsidR="00112DD2" w:rsidDel="00B1390D">
          <w:delText xml:space="preserve"> </w:delText>
        </w:r>
        <w:r w:rsidR="003B6AED" w:rsidDel="00B1390D">
          <w:delText xml:space="preserve">  </w:delText>
        </w:r>
        <w:r w:rsidR="005D7A0B" w:rsidDel="00B1390D">
          <w:delText>On average, BMI is much lower and much m</w:delText>
        </w:r>
        <w:r w:rsidR="00BA3A7A" w:rsidDel="00B1390D">
          <w:delText>ore variable than BII (Figure 1A</w:delText>
        </w:r>
        <w:r w:rsidR="005D7A0B" w:rsidDel="00B1390D">
          <w:delText>)</w:delText>
        </w:r>
        <w:r w:rsidR="00E81F97" w:rsidDel="00B1390D">
          <w:delText xml:space="preserve">, with about </w:delText>
        </w:r>
        <w:commentRangeStart w:id="188"/>
        <w:r w:rsidR="00E81F97" w:rsidDel="00B1390D">
          <w:delText>half of biomass stock having been lost globally due to human activities</w:delText>
        </w:r>
        <w:commentRangeEnd w:id="188"/>
        <w:r w:rsidR="00CB3278" w:rsidDel="00B1390D">
          <w:rPr>
            <w:rStyle w:val="CommentReference"/>
          </w:rPr>
          <w:commentReference w:id="188"/>
        </w:r>
        <w:r w:rsidR="00BA3A7A" w:rsidDel="00B1390D">
          <w:delText>.</w:delText>
        </w:r>
        <w:r w:rsidR="005D7A0B" w:rsidDel="00B1390D">
          <w:delText xml:space="preserve">  </w:delText>
        </w:r>
        <w:commentRangeStart w:id="189"/>
        <w:r w:rsidR="005D7A0B" w:rsidDel="00B1390D">
          <w:delText>However,</w:delText>
        </w:r>
        <w:r w:rsidR="00112DD2" w:rsidDel="00B1390D">
          <w:delText xml:space="preserve"> </w:delText>
        </w:r>
        <w:r w:rsidR="003B6AED" w:rsidDel="00B1390D">
          <w:delText>BII and BMI are only weakly correlated, and the correlation is, if anything negative</w:delText>
        </w:r>
        <w:r w:rsidR="00895521" w:rsidDel="00B1390D">
          <w:delText xml:space="preserve"> (Figure 1A)</w:delText>
        </w:r>
        <w:r w:rsidR="003B6AED" w:rsidDel="00B1390D">
          <w:delText xml:space="preserve">. For the 32 </w:delText>
        </w:r>
        <w:r w:rsidR="001874FE" w:rsidDel="00B1390D">
          <w:delText xml:space="preserve">(of 34) </w:delText>
        </w:r>
        <w:r w:rsidR="003B6AED" w:rsidDel="00B1390D">
          <w:delText xml:space="preserve">biodiversity hotspots for which we have data on both indices, </w:delText>
        </w:r>
        <w:r w:rsidR="00FB6CFC" w:rsidDel="00B1390D">
          <w:delText xml:space="preserve">the </w:delText>
        </w:r>
        <w:r w:rsidR="003B6AED" w:rsidDel="00B1390D">
          <w:delText>mean BII of hotspot</w:delText>
        </w:r>
        <w:r w:rsidR="00FB6CFC" w:rsidDel="00B1390D">
          <w:delText>s</w:delText>
        </w:r>
        <w:r w:rsidR="003B6AED" w:rsidDel="00B1390D">
          <w:delText xml:space="preserve"> showed a highly significant negative correlation with mean BMI (Spearman correlation</w:delText>
        </w:r>
        <w:r w:rsidR="005D7A0B" w:rsidDel="00B1390D">
          <w:delText>:</w:delText>
        </w:r>
        <w:r w:rsidR="003B6AED" w:rsidDel="00B1390D">
          <w:delText xml:space="preserve"> </w:delText>
        </w:r>
        <w:r w:rsidR="003B6AED" w:rsidRPr="00895521" w:rsidDel="00B1390D">
          <w:rPr>
            <w:i/>
          </w:rPr>
          <w:delText>r</w:delText>
        </w:r>
        <w:r w:rsidR="003B6AED" w:rsidRPr="00895521" w:rsidDel="00B1390D">
          <w:rPr>
            <w:i/>
            <w:vertAlign w:val="subscript"/>
          </w:rPr>
          <w:delText>S</w:delText>
        </w:r>
        <w:r w:rsidR="003B6AED" w:rsidDel="00B1390D">
          <w:delText xml:space="preserve"> = </w:delText>
        </w:r>
        <w:r w:rsidR="005D7A0B" w:rsidDel="00B1390D">
          <w:delText xml:space="preserve">-0.595, </w:delText>
        </w:r>
        <w:r w:rsidR="005D7A0B" w:rsidRPr="00895521" w:rsidDel="00B1390D">
          <w:rPr>
            <w:i/>
          </w:rPr>
          <w:delText>P</w:delText>
        </w:r>
        <w:r w:rsidR="005D7A0B" w:rsidDel="00B1390D">
          <w:delText xml:space="preserve">= 0.0003). BMI was much lower in hotspots than outside them, as </w:delText>
        </w:r>
        <w:r w:rsidR="00895521" w:rsidDel="00B1390D">
          <w:delText xml:space="preserve">is </w:delText>
        </w:r>
        <w:r w:rsidR="005D7A0B" w:rsidDel="00B1390D">
          <w:delText xml:space="preserve">expected because hotspots were selected partly on the basis of pressure from human activities, </w:delText>
        </w:r>
        <w:r w:rsidR="00895521" w:rsidDel="00B1390D">
          <w:delText xml:space="preserve">but BII was </w:delText>
        </w:r>
        <w:r w:rsidR="002223B9" w:rsidDel="00B1390D">
          <w:delText xml:space="preserve">slightly </w:delText>
        </w:r>
        <w:r w:rsidR="00895521" w:rsidDel="00B1390D">
          <w:delText>higher in hotspots than outside them</w:delText>
        </w:r>
        <w:commentRangeEnd w:id="189"/>
        <w:r w:rsidR="004165E9" w:rsidDel="00B1390D">
          <w:rPr>
            <w:rStyle w:val="CommentReference"/>
          </w:rPr>
          <w:commentReference w:id="189"/>
        </w:r>
        <w:r w:rsidR="00895521" w:rsidDel="00B1390D">
          <w:delText xml:space="preserve">. </w:delText>
        </w:r>
        <w:r w:rsidR="005D7A0B" w:rsidDel="00B1390D">
          <w:delText xml:space="preserve">A large fraction of the Earth’s land area has high BII but low BMI (red on Fig 1B), with a smaller but still substantial area with the opposite mismatch (blue on Figure 1B). </w:delText>
        </w:r>
        <w:r w:rsidR="00895521" w:rsidDel="00B1390D">
          <w:delText xml:space="preserve">Hence, the BII and </w:delText>
        </w:r>
        <w:r w:rsidR="002223B9" w:rsidDel="00B1390D">
          <w:delText>BMI concur (grey on Figure 1B) o</w:delText>
        </w:r>
        <w:r w:rsidR="00895521" w:rsidDel="00B1390D">
          <w:delText>n much less than half of the Earth’s land surface, mostly in areas of boreal taiga and tundra and large remnants of tropical rain forest.</w:delText>
        </w:r>
      </w:del>
    </w:p>
    <w:p w14:paraId="7AA079E1" w14:textId="28CBB378" w:rsidR="00135367" w:rsidRDefault="00E50F38" w:rsidP="00604C4B">
      <w:pPr>
        <w:spacing w:after="0"/>
        <w:ind w:firstLine="720"/>
        <w:jc w:val="both"/>
      </w:pPr>
      <w:r>
        <w:t xml:space="preserve">We are concerned that uncritical acceptance of the BII as a </w:t>
      </w:r>
      <w:ins w:id="190" w:author="Phil" w:date="2018-02-20T21:57:00Z">
        <w:r w:rsidR="00315568">
          <w:t xml:space="preserve">biodiversity </w:t>
        </w:r>
      </w:ins>
      <w:r>
        <w:t xml:space="preserve">metric </w:t>
      </w:r>
      <w:del w:id="191" w:author="Phil" w:date="2018-02-20T21:57:00Z">
        <w:r w:rsidDel="00315568">
          <w:delText xml:space="preserve">the safety of biodiversity </w:delText>
        </w:r>
      </w:del>
      <w:r>
        <w:t xml:space="preserve">will lead to unjustified complacency about the security of wild nature. </w:t>
      </w:r>
      <w:commentRangeStart w:id="192"/>
      <w:r w:rsidR="001874FE">
        <w:t xml:space="preserve">The safe operating space for humanity, proposed under the planetary boundaries framework, suggests </w:t>
      </w:r>
      <w:r>
        <w:t xml:space="preserve">that </w:t>
      </w:r>
      <w:r w:rsidR="001874FE">
        <w:t>BII</w:t>
      </w:r>
      <w:r w:rsidR="00BA3A7A">
        <w:t xml:space="preserve"> </w:t>
      </w:r>
      <w:r>
        <w:t xml:space="preserve">should be maintained </w:t>
      </w:r>
      <w:r w:rsidR="00BA3A7A">
        <w:t>at</w:t>
      </w:r>
      <w:r w:rsidR="001874FE">
        <w:t xml:space="preserve"> values </w:t>
      </w:r>
      <w:r w:rsidR="008C04FB">
        <w:t xml:space="preserve">above a threshold </w:t>
      </w:r>
      <w:r w:rsidR="00BA3A7A">
        <w:t>somewhere between</w:t>
      </w:r>
      <w:r w:rsidR="001874FE">
        <w:t xml:space="preserve"> </w:t>
      </w:r>
      <w:r w:rsidR="00E81F97">
        <w:t>30</w:t>
      </w:r>
      <w:r w:rsidR="00BA3A7A">
        <w:t xml:space="preserve">% and </w:t>
      </w:r>
      <w:r w:rsidR="00E81F97">
        <w:t>90%</w:t>
      </w:r>
      <w:r w:rsidR="008C04FB">
        <w:t xml:space="preserve"> (</w:t>
      </w:r>
      <w:r w:rsidR="00FB6CFC">
        <w:t xml:space="preserve">a </w:t>
      </w:r>
      <w:r w:rsidR="008C04FB">
        <w:t>70% to 10% reduction in total abundance)</w:t>
      </w:r>
      <w:r w:rsidR="00231E77">
        <w:t xml:space="preserve"> [8</w:t>
      </w:r>
      <w:r w:rsidR="00135367">
        <w:t>]</w:t>
      </w:r>
      <w:r w:rsidR="00BA3A7A">
        <w:t xml:space="preserve">.  </w:t>
      </w:r>
      <w:r w:rsidR="008C04FB">
        <w:t xml:space="preserve">Using </w:t>
      </w:r>
      <w:r w:rsidR="00FB6CFC">
        <w:t>a</w:t>
      </w:r>
      <w:r w:rsidR="008C04FB">
        <w:t xml:space="preserve"> 30% BII threshold, the mean BII in every WWF ecoregion on Earth is well above the </w:t>
      </w:r>
      <w:r w:rsidR="00FB6CFC">
        <w:t xml:space="preserve">safe </w:t>
      </w:r>
      <w:r w:rsidR="008C04FB">
        <w:t>planetary boundary. Even using the 90% threshold, about half of the ecoregions, and over half of those in biodiversity hotspots, are</w:t>
      </w:r>
      <w:r w:rsidR="008C04FB" w:rsidRPr="008C04FB">
        <w:t xml:space="preserve"> </w:t>
      </w:r>
      <w:r w:rsidR="008C04FB">
        <w:t xml:space="preserve">above the planetary boundary. </w:t>
      </w:r>
      <w:commentRangeEnd w:id="192"/>
      <w:r w:rsidR="008A2E2A">
        <w:rPr>
          <w:rStyle w:val="CommentReference"/>
        </w:rPr>
        <w:commentReference w:id="192"/>
      </w:r>
      <w:r w:rsidR="008C04FB">
        <w:t>We are sceptical that biodiversity is really as intact and secure as the BII suggests</w:t>
      </w:r>
      <w:r w:rsidR="00135367">
        <w:t>. We</w:t>
      </w:r>
      <w:r w:rsidR="008C04FB">
        <w:t xml:space="preserve"> recommend rigorous </w:t>
      </w:r>
      <w:r w:rsidR="00FB6CFC">
        <w:t xml:space="preserve">further </w:t>
      </w:r>
      <w:r w:rsidR="008C04FB">
        <w:t>testing and</w:t>
      </w:r>
      <w:r w:rsidR="00135367">
        <w:t>, if necessary,</w:t>
      </w:r>
      <w:r w:rsidR="008C04FB">
        <w:t xml:space="preserve"> </w:t>
      </w:r>
      <w:r w:rsidR="00135367">
        <w:t>the development of alternative methods.</w:t>
      </w:r>
    </w:p>
    <w:p w14:paraId="7970A751" w14:textId="77777777" w:rsidR="00604C4B" w:rsidRPr="00604C4B" w:rsidRDefault="00604C4B" w:rsidP="00604C4B">
      <w:pPr>
        <w:jc w:val="both"/>
      </w:pPr>
    </w:p>
    <w:p w14:paraId="71CFD4EB" w14:textId="77777777" w:rsidR="00662C1D" w:rsidRPr="00DE04CE" w:rsidRDefault="00662C1D" w:rsidP="00604C4B">
      <w:pPr>
        <w:jc w:val="both"/>
        <w:rPr>
          <w:color w:val="FF0000"/>
        </w:rPr>
      </w:pPr>
      <w:r w:rsidRPr="00DE04CE">
        <w:rPr>
          <w:color w:val="FF0000"/>
        </w:rPr>
        <w:t>REFERENCES</w:t>
      </w:r>
    </w:p>
    <w:p w14:paraId="4D283D5F" w14:textId="77777777" w:rsidR="00DA457C" w:rsidRDefault="00DA457C" w:rsidP="00604C4B">
      <w:pPr>
        <w:pStyle w:val="ListParagraph"/>
        <w:numPr>
          <w:ilvl w:val="0"/>
          <w:numId w:val="2"/>
        </w:numPr>
        <w:jc w:val="both"/>
      </w:pPr>
      <w:r>
        <w:t>Scholes, R.J. and Biggs</w:t>
      </w:r>
      <w:r w:rsidR="00D46DE1">
        <w:t>, R. (2005). A biodiversity inta</w:t>
      </w:r>
      <w:r>
        <w:t>ctness index. Nature 434, 45 – 49.</w:t>
      </w:r>
    </w:p>
    <w:p w14:paraId="1BC7450C" w14:textId="77777777" w:rsidR="00D46DE1" w:rsidRDefault="00D46DE1" w:rsidP="00604C4B">
      <w:pPr>
        <w:pStyle w:val="ListParagraph"/>
        <w:numPr>
          <w:ilvl w:val="0"/>
          <w:numId w:val="2"/>
        </w:numPr>
        <w:jc w:val="both"/>
      </w:pPr>
      <w:r w:rsidRPr="00D46DE1">
        <w:t>Newbold</w:t>
      </w:r>
      <w:r>
        <w:t>,</w:t>
      </w:r>
      <w:r w:rsidRPr="00D46DE1">
        <w:t xml:space="preserve"> T</w:t>
      </w:r>
      <w:r>
        <w:t>.</w:t>
      </w:r>
      <w:r w:rsidRPr="00D46DE1">
        <w:t>, Hudson</w:t>
      </w:r>
      <w:r>
        <w:t>,</w:t>
      </w:r>
      <w:r w:rsidRPr="00D46DE1">
        <w:t xml:space="preserve"> L</w:t>
      </w:r>
      <w:r>
        <w:t>.</w:t>
      </w:r>
      <w:r w:rsidRPr="00D46DE1">
        <w:t>N</w:t>
      </w:r>
      <w:r>
        <w:t>.</w:t>
      </w:r>
      <w:r w:rsidRPr="00D46DE1">
        <w:t>, Arnell</w:t>
      </w:r>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Pr="00D46DE1">
        <w:t>,  Burton</w:t>
      </w:r>
      <w:r>
        <w:t>,</w:t>
      </w:r>
      <w:r w:rsidRPr="00D46DE1">
        <w:t xml:space="preserve"> V</w:t>
      </w:r>
      <w:r>
        <w:t>.</w:t>
      </w:r>
      <w:r w:rsidRPr="00D46DE1">
        <w:t>J</w:t>
      </w:r>
      <w:r>
        <w:t>.</w:t>
      </w:r>
      <w:r w:rsidRPr="00D46DE1">
        <w:t xml:space="preserve">, </w:t>
      </w:r>
      <w:proofErr w:type="spellStart"/>
      <w:r w:rsidRPr="00D46DE1">
        <w:t>Chng</w:t>
      </w:r>
      <w:proofErr w:type="spellEnd"/>
      <w:r>
        <w:t xml:space="preserve">, </w:t>
      </w:r>
      <w:r w:rsidRPr="00D46DE1">
        <w:t>C</w:t>
      </w:r>
      <w:r>
        <w:t>.</w:t>
      </w:r>
      <w:r w:rsidRPr="00D46DE1">
        <w:t>W</w:t>
      </w:r>
      <w:r>
        <w:t>.</w:t>
      </w:r>
      <w:r w:rsidRPr="00D46DE1">
        <w:t>T</w:t>
      </w:r>
      <w:r>
        <w:t>.</w:t>
      </w:r>
      <w:r w:rsidRPr="00D46DE1">
        <w:t>,  Emerson</w:t>
      </w:r>
      <w:r>
        <w:t>, S.,</w:t>
      </w:r>
      <w:r w:rsidRPr="00D46DE1">
        <w:t xml:space="preserve"> Gao</w:t>
      </w:r>
      <w:r>
        <w:t xml:space="preserve">, D., </w:t>
      </w:r>
      <w:r w:rsidRPr="00D46DE1">
        <w:t xml:space="preserve"> </w:t>
      </w:r>
      <w:proofErr w:type="spellStart"/>
      <w:r w:rsidRPr="00D46DE1">
        <w:t>Pask</w:t>
      </w:r>
      <w:proofErr w:type="spellEnd"/>
      <w:r w:rsidRPr="00D46DE1">
        <w:t>-Hale</w:t>
      </w:r>
      <w:r>
        <w:t>, G., Hutto</w:t>
      </w:r>
      <w:r w:rsidR="001D0F3D">
        <w:t>n</w:t>
      </w:r>
      <w:r>
        <w:t xml:space="preserve">, J., </w:t>
      </w:r>
      <w:r w:rsidRPr="00D46DE1">
        <w:t xml:space="preserve"> Jung</w:t>
      </w:r>
      <w:r>
        <w:t xml:space="preserve">, M., </w:t>
      </w:r>
      <w:r w:rsidRPr="00D46DE1">
        <w:t>Sanchez-Ortiz</w:t>
      </w:r>
      <w:r>
        <w:t>, K.,</w:t>
      </w:r>
      <w:r w:rsidRPr="00D46DE1">
        <w:t xml:space="preserve"> Simmons</w:t>
      </w:r>
      <w:r>
        <w:t xml:space="preserve">, B.I., </w:t>
      </w:r>
      <w:proofErr w:type="spellStart"/>
      <w:r w:rsidRPr="00D46DE1">
        <w:t>Whitmee</w:t>
      </w:r>
      <w:proofErr w:type="spellEnd"/>
      <w:r>
        <w:t xml:space="preserve">, S., </w:t>
      </w:r>
      <w:r w:rsidRPr="00D46DE1">
        <w:t>Zhang</w:t>
      </w:r>
      <w:r>
        <w:t>, H.,</w:t>
      </w:r>
      <w:r w:rsidRPr="00D46DE1">
        <w:t xml:space="preserve"> </w:t>
      </w:r>
      <w:proofErr w:type="spellStart"/>
      <w:r w:rsidRPr="00D46DE1">
        <w:t>Scharlemann</w:t>
      </w:r>
      <w:proofErr w:type="spellEnd"/>
      <w:r>
        <w:t>,</w:t>
      </w:r>
      <w:r w:rsidRPr="00D46DE1">
        <w:t xml:space="preserve"> J</w:t>
      </w:r>
      <w:r>
        <w:t>.</w:t>
      </w:r>
      <w:r w:rsidRPr="00D46DE1">
        <w:t>P</w:t>
      </w:r>
      <w:r>
        <w:t>.</w:t>
      </w:r>
      <w:r w:rsidRPr="00D46DE1">
        <w:t>W</w:t>
      </w:r>
      <w:r>
        <w:t>.</w:t>
      </w:r>
      <w:r w:rsidRPr="00D46DE1">
        <w:t xml:space="preserve">, </w:t>
      </w:r>
      <w:r>
        <w:t xml:space="preserve">and </w:t>
      </w:r>
      <w:r w:rsidRPr="00D46DE1">
        <w:t xml:space="preserve">Purvis </w:t>
      </w:r>
      <w:r>
        <w:t xml:space="preserve">, </w:t>
      </w:r>
      <w:r w:rsidRPr="00D46DE1">
        <w:t>A</w:t>
      </w:r>
      <w:r>
        <w:t>.</w:t>
      </w:r>
      <w:r w:rsidRPr="00D46DE1">
        <w:t xml:space="preserve"> (2016) Has land use pushed terrestrial biodiversity beyond the planetary boundary? A global assessment. Science 353</w:t>
      </w:r>
      <w:r>
        <w:t>,</w:t>
      </w:r>
      <w:r w:rsidRPr="00D46DE1">
        <w:t>288–291</w:t>
      </w:r>
      <w:r>
        <w:t>.</w:t>
      </w:r>
    </w:p>
    <w:p w14:paraId="46B0A78A" w14:textId="77777777" w:rsidR="004E295C" w:rsidRDefault="004E295C" w:rsidP="00604C4B">
      <w:pPr>
        <w:pStyle w:val="ListParagraph"/>
        <w:numPr>
          <w:ilvl w:val="0"/>
          <w:numId w:val="2"/>
        </w:numPr>
        <w:jc w:val="both"/>
      </w:pPr>
      <w:proofErr w:type="spellStart"/>
      <w:r w:rsidRPr="00662C1D">
        <w:t>Pauly</w:t>
      </w:r>
      <w:proofErr w:type="spellEnd"/>
      <w:r w:rsidRPr="00662C1D">
        <w:t>,</w:t>
      </w:r>
      <w:r>
        <w:t xml:space="preserve"> D. (1995). </w:t>
      </w:r>
      <w:r w:rsidRPr="00662C1D">
        <w:t xml:space="preserve">Anecdotes and the shifting </w:t>
      </w:r>
      <w:r>
        <w:t>baseline syndrome of fisheries.</w:t>
      </w:r>
      <w:r w:rsidRPr="00662C1D">
        <w:t xml:space="preserve"> Trends in Ecology and Evolution, 10</w:t>
      </w:r>
      <w:r>
        <w:t xml:space="preserve">, </w:t>
      </w:r>
      <w:r w:rsidRPr="00662C1D">
        <w:t>430.</w:t>
      </w:r>
    </w:p>
    <w:p w14:paraId="02182C3B" w14:textId="77777777" w:rsidR="00574A7F" w:rsidRDefault="00574A7F" w:rsidP="00604C4B">
      <w:pPr>
        <w:pStyle w:val="ListParagraph"/>
        <w:numPr>
          <w:ilvl w:val="0"/>
          <w:numId w:val="2"/>
        </w:numPr>
        <w:jc w:val="both"/>
      </w:pPr>
      <w:r>
        <w:lastRenderedPageBreak/>
        <w:t>Myers, N., Mittermeier, R.A., Mittermeier, C.G., da Fonseca, G.A.B. and Kent, J. (2000). Biodiversity hotspots for conservation priorities. Nature 403, 853-858.</w:t>
      </w:r>
    </w:p>
    <w:p w14:paraId="746597C4" w14:textId="77777777" w:rsidR="00D46DE1" w:rsidRDefault="00CA6B54" w:rsidP="00604C4B">
      <w:pPr>
        <w:pStyle w:val="ListParagraph"/>
        <w:numPr>
          <w:ilvl w:val="0"/>
          <w:numId w:val="2"/>
        </w:numPr>
        <w:jc w:val="both"/>
      </w:pPr>
      <w:proofErr w:type="spellStart"/>
      <w:r w:rsidRPr="00CA6B54">
        <w:t>Balmford</w:t>
      </w:r>
      <w:proofErr w:type="spellEnd"/>
      <w:r w:rsidRPr="00CA6B54">
        <w:t xml:space="preserve">, A., Green, R. &amp; </w:t>
      </w:r>
      <w:proofErr w:type="spellStart"/>
      <w:r w:rsidRPr="00CA6B54">
        <w:t>Phalan</w:t>
      </w:r>
      <w:proofErr w:type="spellEnd"/>
      <w:r w:rsidRPr="00CA6B54">
        <w:t>, B. (2015)</w:t>
      </w:r>
      <w:r w:rsidR="00574A7F">
        <w:t>.</w:t>
      </w:r>
      <w:r w:rsidRPr="00CA6B54">
        <w:t xml:space="preserve"> Land for food and land for nature? Daedalus 144, 57-75. doi:10.1162/DAED_a_00354</w:t>
      </w:r>
    </w:p>
    <w:p w14:paraId="787C2D38" w14:textId="77777777" w:rsidR="00090A2B" w:rsidRDefault="00B02F67" w:rsidP="00604C4B">
      <w:pPr>
        <w:pStyle w:val="ListParagraph"/>
        <w:numPr>
          <w:ilvl w:val="0"/>
          <w:numId w:val="2"/>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xml:space="preserve">, W.F., Wood, P., </w:t>
      </w:r>
      <w:proofErr w:type="spellStart"/>
      <w:r w:rsidR="00090A2B">
        <w:t>Fekete</w:t>
      </w:r>
      <w:proofErr w:type="spellEnd"/>
      <w:r w:rsidR="00090A2B">
        <w:t>, B.M., Levy, M.A. and Watson, J.E.M. (2015). Sixteen years of change in the global terrestrial human footprint and implications for biodiversity conservation. Nature Communications 7</w:t>
      </w:r>
      <w:proofErr w:type="gramStart"/>
      <w:r w:rsidR="00090A2B">
        <w:t>;12558</w:t>
      </w:r>
      <w:proofErr w:type="gramEnd"/>
      <w:r w:rsidR="00090A2B">
        <w:t>.</w:t>
      </w:r>
    </w:p>
    <w:p w14:paraId="4EDFA738" w14:textId="77777777" w:rsidR="00430C05" w:rsidRDefault="009D082C" w:rsidP="00604C4B">
      <w:pPr>
        <w:pStyle w:val="ListParagraph"/>
        <w:numPr>
          <w:ilvl w:val="0"/>
          <w:numId w:val="2"/>
        </w:numPr>
        <w:jc w:val="both"/>
      </w:pPr>
      <w:proofErr w:type="spellStart"/>
      <w:r>
        <w:t>Erb</w:t>
      </w:r>
      <w:proofErr w:type="spellEnd"/>
      <w:r>
        <w:t xml:space="preserve">, K.-H., </w:t>
      </w:r>
      <w:proofErr w:type="spellStart"/>
      <w:r>
        <w:t>Kastner</w:t>
      </w:r>
      <w:proofErr w:type="spellEnd"/>
      <w:r>
        <w:t xml:space="preserve">,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Haberl, H., </w:t>
      </w:r>
      <w:proofErr w:type="spellStart"/>
      <w:r>
        <w:t>Lauk</w:t>
      </w:r>
      <w:proofErr w:type="spellEnd"/>
      <w:r>
        <w:t xml:space="preserve">, C., </w:t>
      </w:r>
      <w:proofErr w:type="spellStart"/>
      <w:r>
        <w:t>Neidertscheider</w:t>
      </w:r>
      <w:proofErr w:type="spellEnd"/>
      <w:r>
        <w:t xml:space="preserve">, M., </w:t>
      </w:r>
      <w:proofErr w:type="spellStart"/>
      <w:r>
        <w:t>Pongratz</w:t>
      </w:r>
      <w:proofErr w:type="spellEnd"/>
      <w:r>
        <w:t xml:space="preserve">, J., </w:t>
      </w:r>
      <w:proofErr w:type="spellStart"/>
      <w:r>
        <w:t>Thurner</w:t>
      </w:r>
      <w:proofErr w:type="spellEnd"/>
      <w:r>
        <w:t xml:space="preserve">, M. and </w:t>
      </w:r>
      <w:proofErr w:type="spellStart"/>
      <w:r>
        <w:t>Luyssaert</w:t>
      </w:r>
      <w:proofErr w:type="spellEnd"/>
      <w:r>
        <w:t>, S. (</w:t>
      </w:r>
      <w:r w:rsidR="00033884">
        <w:t>2018). Unexpectedly large impact of forest management and grazing on global vegetation biomass. Nature 553, 73-76.</w:t>
      </w:r>
    </w:p>
    <w:p w14:paraId="751EDC24" w14:textId="77777777" w:rsidR="00D85A10" w:rsidRDefault="00D85A10" w:rsidP="00604C4B">
      <w:pPr>
        <w:pStyle w:val="ListParagraph"/>
        <w:numPr>
          <w:ilvl w:val="0"/>
          <w:numId w:val="2"/>
        </w:numPr>
        <w:jc w:val="both"/>
      </w:pPr>
      <w:r>
        <w:t xml:space="preserve">Steffen, W., </w:t>
      </w:r>
      <w:proofErr w:type="spellStart"/>
      <w:r>
        <w:t>Richardson,K</w:t>
      </w:r>
      <w:proofErr w:type="spellEnd"/>
      <w:r>
        <w:t xml:space="preserve">., </w:t>
      </w:r>
      <w:proofErr w:type="spellStart"/>
      <w:r>
        <w:t>Rockström</w:t>
      </w:r>
      <w:proofErr w:type="spellEnd"/>
      <w:r>
        <w:t xml:space="preserve">, J., Cornell, S.E., </w:t>
      </w:r>
      <w:proofErr w:type="spellStart"/>
      <w:r>
        <w:t>Fetzer</w:t>
      </w:r>
      <w:proofErr w:type="spellEnd"/>
      <w:r>
        <w:t xml:space="preserve">, I., Bennett, E.M., Biggs, R., Carpenter, S.R., de </w:t>
      </w:r>
      <w:proofErr w:type="spellStart"/>
      <w:r>
        <w:t>Vries</w:t>
      </w:r>
      <w:proofErr w:type="spellEnd"/>
      <w:r>
        <w:t xml:space="preserve">, W., de Wit, C.A., </w:t>
      </w:r>
      <w:proofErr w:type="spellStart"/>
      <w:r>
        <w:t>Folke</w:t>
      </w:r>
      <w:proofErr w:type="spellEnd"/>
      <w:r>
        <w:t xml:space="preserve">, C., </w:t>
      </w:r>
      <w:proofErr w:type="spellStart"/>
      <w:r>
        <w:t>Gerten</w:t>
      </w:r>
      <w:proofErr w:type="spellEnd"/>
      <w:r>
        <w:t xml:space="preserve">, D., </w:t>
      </w:r>
      <w:proofErr w:type="spellStart"/>
      <w:r>
        <w:t>Heinke</w:t>
      </w:r>
      <w:proofErr w:type="spellEnd"/>
      <w:r>
        <w:t xml:space="preserve">, J., Mace, G.M., </w:t>
      </w:r>
      <w:proofErr w:type="spellStart"/>
      <w:r>
        <w:t>Persson</w:t>
      </w:r>
      <w:proofErr w:type="spellEnd"/>
      <w:r>
        <w:t xml:space="preserve">, L.M., </w:t>
      </w:r>
      <w:proofErr w:type="spellStart"/>
      <w:r>
        <w:t>Ramanathan</w:t>
      </w:r>
      <w:proofErr w:type="spellEnd"/>
      <w:r>
        <w:t xml:space="preserve">, V., </w:t>
      </w:r>
      <w:proofErr w:type="spellStart"/>
      <w:r>
        <w:t>Reyers</w:t>
      </w:r>
      <w:proofErr w:type="spellEnd"/>
      <w:r>
        <w:t xml:space="preserve">, B. and </w:t>
      </w:r>
      <w:proofErr w:type="spellStart"/>
      <w:r>
        <w:t>Sörlin</w:t>
      </w:r>
      <w:proofErr w:type="spellEnd"/>
      <w:r>
        <w:t>, S. (2015). Planetary boundaries: guiding human development on a changing planet. Science 347, 736-</w:t>
      </w:r>
      <w:r w:rsidR="00BF48CE">
        <w:t>747.</w:t>
      </w:r>
    </w:p>
    <w:p w14:paraId="3BF05840" w14:textId="77777777" w:rsidR="00793E4D" w:rsidRDefault="00793E4D" w:rsidP="00604C4B">
      <w:pPr>
        <w:jc w:val="both"/>
      </w:pPr>
    </w:p>
    <w:p w14:paraId="0E765CCE" w14:textId="77777777" w:rsidR="00BF48CE" w:rsidRDefault="00BF48CE" w:rsidP="00604C4B">
      <w:pPr>
        <w:jc w:val="both"/>
        <w:sectPr w:rsidR="00BF48CE" w:rsidSect="001A06C3">
          <w:pgSz w:w="11906" w:h="16838"/>
          <w:pgMar w:top="1440" w:right="1440" w:bottom="1440" w:left="1440" w:header="708" w:footer="708" w:gutter="0"/>
          <w:cols w:space="708"/>
          <w:docGrid w:linePitch="360"/>
        </w:sectPr>
      </w:pPr>
    </w:p>
    <w:p w14:paraId="6DD2FE3C" w14:textId="77777777" w:rsidR="00CE63FF" w:rsidRDefault="00C81192">
      <w:r w:rsidRPr="00C81192">
        <w:rPr>
          <w:noProof/>
          <w:lang w:eastAsia="en-GB"/>
        </w:rPr>
        <w:lastRenderedPageBreak/>
        <w:drawing>
          <wp:inline distT="0" distB="0" distL="0" distR="0" wp14:anchorId="527034DD" wp14:editId="35A8DFDF">
            <wp:extent cx="7419975" cy="340995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7419975" cy="3409950"/>
                    </a:xfrm>
                    <a:prstGeom prst="rect">
                      <a:avLst/>
                    </a:prstGeom>
                    <a:noFill/>
                    <a:ln w="9525">
                      <a:noFill/>
                      <a:miter lim="800000"/>
                      <a:headEnd/>
                      <a:tailEnd/>
                    </a:ln>
                  </pic:spPr>
                </pic:pic>
              </a:graphicData>
            </a:graphic>
          </wp:inline>
        </w:drawing>
      </w:r>
    </w:p>
    <w:sectPr w:rsidR="00CE63FF" w:rsidSect="001A06C3">
      <w:pgSz w:w="16838" w:h="11906" w:orient="landscape"/>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 w:date="2018-02-19T18:19:00Z" w:initials="P">
    <w:p w14:paraId="49799435" w14:textId="3CEB1E11" w:rsidR="00B01234" w:rsidRDefault="00B01234" w:rsidP="00B01234">
      <w:pPr>
        <w:pStyle w:val="CommentText"/>
      </w:pPr>
      <w:r>
        <w:rPr>
          <w:rStyle w:val="CommentReference"/>
        </w:rPr>
        <w:annotationRef/>
      </w:r>
      <w:r>
        <w:t>At the moment the structure goes something like this:</w:t>
      </w:r>
    </w:p>
    <w:p w14:paraId="58378A85" w14:textId="77777777" w:rsidR="00B01234" w:rsidRDefault="00B01234" w:rsidP="00B01234">
      <w:pPr>
        <w:pStyle w:val="CommentText"/>
        <w:numPr>
          <w:ilvl w:val="0"/>
          <w:numId w:val="3"/>
        </w:numPr>
      </w:pPr>
      <w:r>
        <w:t>The BII is a useful metric</w:t>
      </w:r>
    </w:p>
    <w:p w14:paraId="65CA0547" w14:textId="77777777" w:rsidR="00B01234" w:rsidRDefault="00B01234" w:rsidP="00B01234">
      <w:pPr>
        <w:pStyle w:val="CommentText"/>
        <w:numPr>
          <w:ilvl w:val="0"/>
          <w:numId w:val="3"/>
        </w:numPr>
      </w:pPr>
      <w:r>
        <w:t>A recent study has attempted to model BII, but the global figures and regional figures for BII appear problematic</w:t>
      </w:r>
    </w:p>
    <w:p w14:paraId="12396364" w14:textId="77777777" w:rsidR="00B01234" w:rsidRDefault="00B01234" w:rsidP="00B01234">
      <w:pPr>
        <w:pStyle w:val="CommentText"/>
        <w:numPr>
          <w:ilvl w:val="0"/>
          <w:numId w:val="3"/>
        </w:numPr>
      </w:pPr>
      <w:r>
        <w:t>These problems largely arise from the fact that most species abundances decline rapidly on farmland relative to primary forest.</w:t>
      </w:r>
    </w:p>
    <w:p w14:paraId="22ED40DA" w14:textId="4C53C5F2" w:rsidR="00B01234" w:rsidRDefault="00B01234" w:rsidP="00B01234">
      <w:pPr>
        <w:pStyle w:val="CommentText"/>
        <w:numPr>
          <w:ilvl w:val="0"/>
          <w:numId w:val="3"/>
        </w:numPr>
      </w:pPr>
      <w:r>
        <w:t>It is also surprising that there are deviations in BII and metrics of human impacts (human footprint and biomass intactness) and that hotspots also have high intactness.</w:t>
      </w:r>
    </w:p>
    <w:p w14:paraId="28C94473" w14:textId="63F57387" w:rsidR="00B01234" w:rsidRDefault="00B01234" w:rsidP="00B01234">
      <w:pPr>
        <w:pStyle w:val="CommentText"/>
        <w:numPr>
          <w:ilvl w:val="0"/>
          <w:numId w:val="3"/>
        </w:numPr>
      </w:pPr>
      <w:r>
        <w:t>We are concerned that uncritical acceptance of BII may lead to complacency.</w:t>
      </w:r>
    </w:p>
    <w:p w14:paraId="5A5DED57" w14:textId="77777777" w:rsidR="00B01234" w:rsidRDefault="00B01234" w:rsidP="00B01234">
      <w:pPr>
        <w:pStyle w:val="CommentText"/>
      </w:pPr>
    </w:p>
    <w:p w14:paraId="606700A4" w14:textId="0C942A27" w:rsidR="00B01234" w:rsidRDefault="00B01234" w:rsidP="00B01234">
      <w:pPr>
        <w:pStyle w:val="CommentText"/>
      </w:pPr>
      <w:r>
        <w:t>I think this is a good start but I’m not sure that the flow is really logical at the moment. I’ve tried to modify the structure to fit the following structure:</w:t>
      </w:r>
    </w:p>
    <w:p w14:paraId="657675DA" w14:textId="7049EC60" w:rsidR="00B01234" w:rsidRDefault="00B01234" w:rsidP="00B01234">
      <w:pPr>
        <w:pStyle w:val="CommentText"/>
        <w:numPr>
          <w:ilvl w:val="0"/>
          <w:numId w:val="4"/>
        </w:numPr>
      </w:pPr>
      <w:r>
        <w:t>The BII is a useful metric</w:t>
      </w:r>
      <w:r w:rsidR="002D55B3">
        <w:t xml:space="preserve"> and has been adopted as a metric by various influential groups</w:t>
      </w:r>
    </w:p>
    <w:p w14:paraId="5EFE1363" w14:textId="71A182F9" w:rsidR="002D55B3" w:rsidRDefault="002D55B3" w:rsidP="00B01234">
      <w:pPr>
        <w:pStyle w:val="CommentText"/>
        <w:numPr>
          <w:ilvl w:val="0"/>
          <w:numId w:val="4"/>
        </w:numPr>
      </w:pPr>
      <w:r>
        <w:t xml:space="preserve">A recent study attempted to model BII but </w:t>
      </w:r>
      <w:r w:rsidR="00AF4B6C">
        <w:t>the maps for BII appear problematic as they do not match with maps of human pressure on natural ecosystems.</w:t>
      </w:r>
    </w:p>
    <w:p w14:paraId="7252E82A" w14:textId="66195285" w:rsidR="00AF4B6C" w:rsidRDefault="00AF4B6C" w:rsidP="00B01234">
      <w:pPr>
        <w:pStyle w:val="CommentText"/>
        <w:numPr>
          <w:ilvl w:val="0"/>
          <w:numId w:val="4"/>
        </w:numPr>
      </w:pPr>
      <w:r>
        <w:t>The relatively high levels of intactness reported are also worrying as the abundance of most species is lower in farmland than in primary forest</w:t>
      </w:r>
    </w:p>
    <w:p w14:paraId="5C2A8410" w14:textId="747FAA0E" w:rsidR="00AF4B6C" w:rsidRDefault="00AF4B6C" w:rsidP="00B01234">
      <w:pPr>
        <w:pStyle w:val="CommentText"/>
        <w:numPr>
          <w:ilvl w:val="0"/>
          <w:numId w:val="4"/>
        </w:numPr>
      </w:pPr>
      <w:r>
        <w:t>We are concerned that this uncritical acceptance of BII may lead to complacency</w:t>
      </w:r>
    </w:p>
    <w:p w14:paraId="6EC8D3A7" w14:textId="296CAEC5" w:rsidR="00B01234" w:rsidRDefault="00B01234">
      <w:pPr>
        <w:pStyle w:val="CommentText"/>
      </w:pPr>
    </w:p>
  </w:comment>
  <w:comment w:id="27" w:author="Phil" w:date="2018-02-18T21:00:00Z" w:initials="P">
    <w:p w14:paraId="3D39C279" w14:textId="77777777" w:rsidR="000517AF" w:rsidRDefault="000517AF">
      <w:pPr>
        <w:pStyle w:val="CommentText"/>
      </w:pPr>
      <w:r>
        <w:rPr>
          <w:rStyle w:val="CommentReference"/>
        </w:rPr>
        <w:annotationRef/>
      </w:r>
      <w:r>
        <w:t>Do we have a citation to back this up?</w:t>
      </w:r>
    </w:p>
  </w:comment>
  <w:comment w:id="29" w:author="Phil" w:date="2018-02-18T20:54:00Z" w:initials="P">
    <w:p w14:paraId="6BE660BD" w14:textId="43E31A01" w:rsidR="000517AF" w:rsidRDefault="000517AF">
      <w:pPr>
        <w:pStyle w:val="CommentText"/>
      </w:pPr>
      <w:r>
        <w:rPr>
          <w:rStyle w:val="CommentReference"/>
        </w:rPr>
        <w:annotationRef/>
      </w:r>
      <w:r>
        <w:t>I couldn’t find this information on the BIP website. Where does this info come from?</w:t>
      </w:r>
      <w:r w:rsidR="00B01234">
        <w:t xml:space="preserve"> We could also do with a citation to back this up.</w:t>
      </w:r>
    </w:p>
  </w:comment>
  <w:comment w:id="58" w:author="Philip Martin" w:date="2018-02-23T15:16:00Z" w:initials="PM">
    <w:p w14:paraId="22D59B21" w14:textId="06B895DB" w:rsidR="004656A4" w:rsidRDefault="004656A4">
      <w:pPr>
        <w:pStyle w:val="CommentText"/>
      </w:pPr>
      <w:r>
        <w:rPr>
          <w:rStyle w:val="CommentReference"/>
        </w:rPr>
        <w:annotationRef/>
      </w:r>
      <w:r>
        <w:t>Does this need a citation?</w:t>
      </w:r>
    </w:p>
  </w:comment>
  <w:comment w:id="95" w:author="Phil" w:date="2018-02-18T21:40:00Z" w:initials="P">
    <w:p w14:paraId="45026C43" w14:textId="7A698468" w:rsidR="00CC2FF7" w:rsidRDefault="00CC2FF7">
      <w:pPr>
        <w:pStyle w:val="CommentText"/>
      </w:pPr>
      <w:r>
        <w:rPr>
          <w:rStyle w:val="CommentReference"/>
        </w:rPr>
        <w:annotationRef/>
      </w:r>
      <w:r>
        <w:t>Can we be more precise than this? When was most Atlantic forest cleare</w:t>
      </w:r>
      <w:r w:rsidR="00B01234">
        <w:t>d</w:t>
      </w:r>
      <w:r>
        <w:t>?</w:t>
      </w:r>
    </w:p>
  </w:comment>
  <w:comment w:id="104" w:author="Phil" w:date="2018-02-20T22:22:00Z" w:initials="P">
    <w:p w14:paraId="2A1992C9" w14:textId="7DB4E513" w:rsidR="00593F7F" w:rsidRDefault="00593F7F">
      <w:pPr>
        <w:pStyle w:val="CommentText"/>
      </w:pPr>
      <w:r>
        <w:rPr>
          <w:rStyle w:val="CommentReference"/>
        </w:rPr>
        <w:annotationRef/>
      </w:r>
      <w:r>
        <w:t>Is this from the figures I calculated for you?</w:t>
      </w:r>
    </w:p>
  </w:comment>
  <w:comment w:id="37" w:author="Phil" w:date="2018-03-02T18:58:00Z" w:initials="P">
    <w:p w14:paraId="458FEFEB" w14:textId="4D37C508" w:rsidR="0017638D" w:rsidRDefault="0017638D">
      <w:pPr>
        <w:pStyle w:val="CommentText"/>
      </w:pPr>
      <w:r>
        <w:rPr>
          <w:rStyle w:val="CommentReference"/>
        </w:rPr>
        <w:annotationRef/>
      </w:r>
      <w:r>
        <w:t>I have recently discussed this with Rhys and he thinks that we should get rid of the BMI and just use the human footprint index. We might be able to somehow include both as a way of showing that BMI and human footprint are highly correlated, but BII and human footprint have a weaker correlation. Thoughts?</w:t>
      </w:r>
    </w:p>
  </w:comment>
  <w:comment w:id="109" w:author="Phil" w:date="2018-02-19T18:39:00Z" w:initials="P">
    <w:p w14:paraId="46075BD0" w14:textId="3AB53038" w:rsidR="002C6E96" w:rsidRDefault="002C6E96">
      <w:pPr>
        <w:pStyle w:val="CommentText"/>
      </w:pPr>
      <w:r>
        <w:rPr>
          <w:rStyle w:val="CommentReference"/>
        </w:rPr>
        <w:annotationRef/>
      </w:r>
      <w:r>
        <w:t>Wou</w:t>
      </w:r>
      <w:r w:rsidR="00011BA0">
        <w:t>ld it be easier if I produced statistics</w:t>
      </w:r>
      <w:r>
        <w:t xml:space="preserve"> for these regions?</w:t>
      </w:r>
    </w:p>
  </w:comment>
  <w:comment w:id="112" w:author="Phil" w:date="2018-02-18T21:47:00Z" w:initials="P">
    <w:p w14:paraId="09003098" w14:textId="041E570D" w:rsidR="00CC2FF7" w:rsidRDefault="00CC2FF7">
      <w:pPr>
        <w:pStyle w:val="CommentText"/>
      </w:pPr>
      <w:r>
        <w:rPr>
          <w:rStyle w:val="CommentReference"/>
        </w:rPr>
        <w:annotationRef/>
      </w:r>
      <w:r>
        <w:t xml:space="preserve">I’m not sure this </w:t>
      </w:r>
      <w:r w:rsidR="002C6E96">
        <w:t xml:space="preserve">works here as it breaks up the </w:t>
      </w:r>
      <w:r>
        <w:t>f</w:t>
      </w:r>
      <w:r w:rsidR="002C6E96">
        <w:t>l</w:t>
      </w:r>
      <w:r>
        <w:t>ow of the text. Also, just looking at the map it is hard to pick out eastern England. Is there another larger wetland area that might make a better example?</w:t>
      </w:r>
    </w:p>
  </w:comment>
  <w:comment w:id="127" w:author="Phil" w:date="2018-02-18T22:17:00Z" w:initials="P">
    <w:p w14:paraId="69EB15B7" w14:textId="77777777" w:rsidR="0017638D" w:rsidRDefault="0017638D" w:rsidP="0017638D">
      <w:pPr>
        <w:pStyle w:val="CommentText"/>
      </w:pPr>
      <w:r>
        <w:rPr>
          <w:rStyle w:val="CommentReference"/>
        </w:rPr>
        <w:annotationRef/>
      </w:r>
      <w:r>
        <w:t>I can get a proper estimate for this.</w:t>
      </w:r>
    </w:p>
  </w:comment>
  <w:comment w:id="128" w:author="Philip Martin" w:date="2018-02-23T17:37:00Z" w:initials="PM">
    <w:p w14:paraId="7AACFDCB" w14:textId="77777777" w:rsidR="0017638D" w:rsidRDefault="0017638D" w:rsidP="0017638D">
      <w:pPr>
        <w:pStyle w:val="CommentText"/>
      </w:pPr>
      <w:r>
        <w:rPr>
          <w:rStyle w:val="CommentReference"/>
        </w:rPr>
        <w:annotationRef/>
      </w:r>
      <w:r>
        <w:t>It depends at what scale you measure this.</w:t>
      </w:r>
    </w:p>
  </w:comment>
  <w:comment w:id="129" w:author="Phil" w:date="2018-02-20T21:56:00Z" w:initials="P">
    <w:p w14:paraId="59915FA9" w14:textId="77777777" w:rsidR="0017638D" w:rsidRDefault="0017638D" w:rsidP="0017638D">
      <w:pPr>
        <w:pStyle w:val="CommentText"/>
      </w:pPr>
      <w:r>
        <w:rPr>
          <w:rStyle w:val="CommentReference"/>
        </w:rPr>
        <w:annotationRef/>
      </w:r>
      <w:r>
        <w:t>I’m not sure that the reference to hotspots quite works here. It feels a little out of place.</w:t>
      </w:r>
    </w:p>
  </w:comment>
  <w:comment w:id="134" w:author="Phil" w:date="2018-02-18T22:16:00Z" w:initials="P">
    <w:p w14:paraId="2CD75072" w14:textId="60110194" w:rsidR="00B1390D" w:rsidRDefault="00B1390D" w:rsidP="00B1390D">
      <w:pPr>
        <w:pStyle w:val="CommentText"/>
      </w:pPr>
      <w:r>
        <w:rPr>
          <w:rStyle w:val="CommentReference"/>
        </w:rPr>
        <w:annotationRef/>
      </w:r>
      <w:r>
        <w:t>If we mention this, I’d like to do some analysis to show these differences in a similar way to what I have done for biomass intactness. That was we could produce quantitative estimates of BII vs HF for particular regions.</w:t>
      </w:r>
    </w:p>
  </w:comment>
  <w:comment w:id="135" w:author="Phil" w:date="2018-03-02T19:01:00Z" w:initials="P">
    <w:p w14:paraId="4806BD66" w14:textId="3C7E464D" w:rsidR="0017638D" w:rsidRDefault="0017638D">
      <w:pPr>
        <w:pStyle w:val="CommentText"/>
      </w:pPr>
      <w:r>
        <w:rPr>
          <w:rStyle w:val="CommentReference"/>
        </w:rPr>
        <w:annotationRef/>
      </w:r>
      <w:r>
        <w:t>Following on from recent discussions with Rhys I’ll do some analysis and we can expand on this section.</w:t>
      </w:r>
    </w:p>
  </w:comment>
  <w:comment w:id="150" w:author="Phil" w:date="2018-02-18T22:17:00Z" w:initials="P">
    <w:p w14:paraId="5B35F2F7" w14:textId="77777777" w:rsidR="00B1390D" w:rsidRDefault="00B1390D" w:rsidP="00B1390D">
      <w:pPr>
        <w:pStyle w:val="CommentText"/>
      </w:pPr>
      <w:r>
        <w:rPr>
          <w:rStyle w:val="CommentReference"/>
        </w:rPr>
        <w:annotationRef/>
      </w:r>
      <w:r>
        <w:t>I can get a proper estimate for this.</w:t>
      </w:r>
    </w:p>
  </w:comment>
  <w:comment w:id="151" w:author="Philip Martin" w:date="2018-02-23T17:37:00Z" w:initials="PM">
    <w:p w14:paraId="315EAD00" w14:textId="2B97695C" w:rsidR="00E963F6" w:rsidRDefault="00E963F6">
      <w:pPr>
        <w:pStyle w:val="CommentText"/>
      </w:pPr>
      <w:r>
        <w:rPr>
          <w:rStyle w:val="CommentReference"/>
        </w:rPr>
        <w:annotationRef/>
      </w:r>
      <w:r>
        <w:t>It depends at what scale you measure this.</w:t>
      </w:r>
    </w:p>
  </w:comment>
  <w:comment w:id="152" w:author="Phil" w:date="2018-02-20T21:56:00Z" w:initials="P">
    <w:p w14:paraId="3FB6C77F" w14:textId="77777777" w:rsidR="00B1390D" w:rsidRDefault="00B1390D" w:rsidP="00B1390D">
      <w:pPr>
        <w:pStyle w:val="CommentText"/>
      </w:pPr>
      <w:r>
        <w:rPr>
          <w:rStyle w:val="CommentReference"/>
        </w:rPr>
        <w:annotationRef/>
      </w:r>
      <w:r>
        <w:t>I’m not sure that the reference to hotspots quite works here. It feels a little out of place.</w:t>
      </w:r>
    </w:p>
  </w:comment>
  <w:comment w:id="156" w:author="Phil" w:date="2018-03-02T19:00:00Z" w:initials="P">
    <w:p w14:paraId="4B6F0F45" w14:textId="3C29C652" w:rsidR="0017638D" w:rsidRDefault="0017638D">
      <w:pPr>
        <w:pStyle w:val="CommentText"/>
      </w:pPr>
      <w:r>
        <w:rPr>
          <w:rStyle w:val="CommentReference"/>
        </w:rPr>
        <w:annotationRef/>
      </w:r>
      <w:r>
        <w:t>I think this section makes more sense here.</w:t>
      </w:r>
    </w:p>
  </w:comment>
  <w:comment w:id="177" w:author="Phil" w:date="2018-02-18T22:16:00Z" w:initials="P">
    <w:p w14:paraId="62F11B63" w14:textId="5D0A3866" w:rsidR="00CB3278" w:rsidRDefault="00CB3278">
      <w:pPr>
        <w:pStyle w:val="CommentText"/>
      </w:pPr>
      <w:r>
        <w:rPr>
          <w:rStyle w:val="CommentReference"/>
        </w:rPr>
        <w:annotationRef/>
      </w:r>
      <w:r>
        <w:t xml:space="preserve">If we mention this, I’d like to do some analysis to show </w:t>
      </w:r>
      <w:r w:rsidR="00B01234">
        <w:t>these differences</w:t>
      </w:r>
      <w:r>
        <w:t xml:space="preserve"> in a similar way to what </w:t>
      </w:r>
      <w:r w:rsidR="00B01234">
        <w:t>I have</w:t>
      </w:r>
      <w:r>
        <w:t xml:space="preserve"> done for biomass intactness.</w:t>
      </w:r>
    </w:p>
  </w:comment>
  <w:comment w:id="188" w:author="Phil" w:date="2018-02-18T22:17:00Z" w:initials="P">
    <w:p w14:paraId="588A0289" w14:textId="2D6BAD43" w:rsidR="00CB3278" w:rsidRDefault="00CB3278">
      <w:pPr>
        <w:pStyle w:val="CommentText"/>
      </w:pPr>
      <w:r>
        <w:rPr>
          <w:rStyle w:val="CommentReference"/>
        </w:rPr>
        <w:annotationRef/>
      </w:r>
      <w:r>
        <w:t>I can get a proper estimate for this.</w:t>
      </w:r>
    </w:p>
  </w:comment>
  <w:comment w:id="189" w:author="Phil" w:date="2018-02-20T21:56:00Z" w:initials="P">
    <w:p w14:paraId="3136766F" w14:textId="1708E3F6" w:rsidR="004165E9" w:rsidRDefault="004165E9">
      <w:pPr>
        <w:pStyle w:val="CommentText"/>
      </w:pPr>
      <w:r>
        <w:rPr>
          <w:rStyle w:val="CommentReference"/>
        </w:rPr>
        <w:annotationRef/>
      </w:r>
      <w:r>
        <w:t>I’m not sure that the reference to hotspots quite works here. It feels a little out of place.</w:t>
      </w:r>
    </w:p>
  </w:comment>
  <w:comment w:id="192" w:author="Phil" w:date="2018-02-20T22:09:00Z" w:initials="P">
    <w:p w14:paraId="373BAF7E" w14:textId="5194A9BB" w:rsidR="008A2E2A" w:rsidRDefault="008A2E2A">
      <w:pPr>
        <w:pStyle w:val="CommentText"/>
      </w:pPr>
      <w:r>
        <w:rPr>
          <w:rStyle w:val="CommentReference"/>
        </w:rPr>
        <w:annotationRef/>
      </w:r>
      <w:r>
        <w:t>I’m not sure that this is a good line of argument. Newbold et al already use the planetary boundary framework for their study and find that the threshold has been crossed for 58% of the earth’s surface.</w:t>
      </w:r>
      <w:bookmarkStart w:id="193" w:name="_GoBack"/>
      <w:bookmarkEnd w:id="19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C8D3A7" w15:done="0"/>
  <w15:commentEx w15:paraId="3D39C279" w15:done="0"/>
  <w15:commentEx w15:paraId="6BE660BD" w15:done="0"/>
  <w15:commentEx w15:paraId="22D59B21" w15:done="0"/>
  <w15:commentEx w15:paraId="45026C43" w15:done="0"/>
  <w15:commentEx w15:paraId="2A1992C9" w15:done="0"/>
  <w15:commentEx w15:paraId="458FEFEB" w15:done="0"/>
  <w15:commentEx w15:paraId="46075BD0" w15:done="0"/>
  <w15:commentEx w15:paraId="09003098" w15:done="0"/>
  <w15:commentEx w15:paraId="69EB15B7" w15:done="0"/>
  <w15:commentEx w15:paraId="7AACFDCB" w15:done="0"/>
  <w15:commentEx w15:paraId="59915FA9" w15:done="0"/>
  <w15:commentEx w15:paraId="2CD75072" w15:done="0"/>
  <w15:commentEx w15:paraId="4806BD66" w15:paraIdParent="2CD75072" w15:done="0"/>
  <w15:commentEx w15:paraId="5B35F2F7" w15:done="0"/>
  <w15:commentEx w15:paraId="315EAD00" w15:done="0"/>
  <w15:commentEx w15:paraId="3FB6C77F" w15:done="0"/>
  <w15:commentEx w15:paraId="4B6F0F45" w15:done="0"/>
  <w15:commentEx w15:paraId="62F11B63" w15:done="0"/>
  <w15:commentEx w15:paraId="588A0289" w15:done="0"/>
  <w15:commentEx w15:paraId="3136766F" w15:done="0"/>
  <w15:commentEx w15:paraId="373BAF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F34"/>
    <w:multiLevelType w:val="hybridMultilevel"/>
    <w:tmpl w:val="11FC4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10C10"/>
    <w:multiLevelType w:val="hybridMultilevel"/>
    <w:tmpl w:val="B1E89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09095B"/>
    <w:multiLevelType w:val="hybridMultilevel"/>
    <w:tmpl w:val="54A6B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rson w15:author="Philip Martin">
    <w15:presenceInfo w15:providerId="AD" w15:userId="S-1-5-21-229837722-2277827130-240964715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FF"/>
    <w:rsid w:val="00011BA0"/>
    <w:rsid w:val="00033884"/>
    <w:rsid w:val="00044BCD"/>
    <w:rsid w:val="00046F52"/>
    <w:rsid w:val="0005020C"/>
    <w:rsid w:val="000517AF"/>
    <w:rsid w:val="00065935"/>
    <w:rsid w:val="00090A2B"/>
    <w:rsid w:val="000F56A7"/>
    <w:rsid w:val="00112DD2"/>
    <w:rsid w:val="001202A5"/>
    <w:rsid w:val="00123D6E"/>
    <w:rsid w:val="00135367"/>
    <w:rsid w:val="00166948"/>
    <w:rsid w:val="0017638D"/>
    <w:rsid w:val="001874FE"/>
    <w:rsid w:val="001A06C3"/>
    <w:rsid w:val="001B6259"/>
    <w:rsid w:val="001B78A9"/>
    <w:rsid w:val="001D0F3D"/>
    <w:rsid w:val="002223B9"/>
    <w:rsid w:val="00231E77"/>
    <w:rsid w:val="00250BAD"/>
    <w:rsid w:val="002C6E96"/>
    <w:rsid w:val="002D55B3"/>
    <w:rsid w:val="002F417F"/>
    <w:rsid w:val="00315568"/>
    <w:rsid w:val="00390654"/>
    <w:rsid w:val="003B6AED"/>
    <w:rsid w:val="004165E9"/>
    <w:rsid w:val="00430C05"/>
    <w:rsid w:val="00441557"/>
    <w:rsid w:val="004557B5"/>
    <w:rsid w:val="004656A4"/>
    <w:rsid w:val="004E295C"/>
    <w:rsid w:val="00571A2A"/>
    <w:rsid w:val="00574A7F"/>
    <w:rsid w:val="00593F7F"/>
    <w:rsid w:val="005B1C54"/>
    <w:rsid w:val="005D797C"/>
    <w:rsid w:val="005D7A0B"/>
    <w:rsid w:val="00604C4B"/>
    <w:rsid w:val="0062437B"/>
    <w:rsid w:val="00662C1D"/>
    <w:rsid w:val="00663FF2"/>
    <w:rsid w:val="007052C5"/>
    <w:rsid w:val="007141AA"/>
    <w:rsid w:val="007570C3"/>
    <w:rsid w:val="007673AB"/>
    <w:rsid w:val="00793E4D"/>
    <w:rsid w:val="007D05D2"/>
    <w:rsid w:val="007E184C"/>
    <w:rsid w:val="0086007D"/>
    <w:rsid w:val="00895521"/>
    <w:rsid w:val="008A2E2A"/>
    <w:rsid w:val="008C04FB"/>
    <w:rsid w:val="00902434"/>
    <w:rsid w:val="009262F3"/>
    <w:rsid w:val="0094403D"/>
    <w:rsid w:val="009D082C"/>
    <w:rsid w:val="00AC2EDD"/>
    <w:rsid w:val="00AD6003"/>
    <w:rsid w:val="00AF4B6C"/>
    <w:rsid w:val="00B01234"/>
    <w:rsid w:val="00B02F67"/>
    <w:rsid w:val="00B1390D"/>
    <w:rsid w:val="00B730E5"/>
    <w:rsid w:val="00B90D09"/>
    <w:rsid w:val="00BA3A7A"/>
    <w:rsid w:val="00BD7C24"/>
    <w:rsid w:val="00BF48CE"/>
    <w:rsid w:val="00C420F2"/>
    <w:rsid w:val="00C60158"/>
    <w:rsid w:val="00C81192"/>
    <w:rsid w:val="00C8595D"/>
    <w:rsid w:val="00CA6B54"/>
    <w:rsid w:val="00CB3278"/>
    <w:rsid w:val="00CC2FF7"/>
    <w:rsid w:val="00CE63FF"/>
    <w:rsid w:val="00D46DE1"/>
    <w:rsid w:val="00D85A10"/>
    <w:rsid w:val="00DA457C"/>
    <w:rsid w:val="00DA5B0B"/>
    <w:rsid w:val="00DE04CE"/>
    <w:rsid w:val="00DF0126"/>
    <w:rsid w:val="00E41C10"/>
    <w:rsid w:val="00E50F38"/>
    <w:rsid w:val="00E81F97"/>
    <w:rsid w:val="00E963F6"/>
    <w:rsid w:val="00FB6CFC"/>
    <w:rsid w:val="00FD485C"/>
    <w:rsid w:val="00FD7542"/>
    <w:rsid w:val="00FE3FC0"/>
    <w:rsid w:val="00FF7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C41A"/>
  <w15:docId w15:val="{9E3757B9-29F9-4BA2-9571-C6267D2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FF"/>
    <w:rPr>
      <w:rFonts w:ascii="Tahoma" w:hAnsi="Tahoma" w:cs="Tahoma"/>
      <w:sz w:val="16"/>
      <w:szCs w:val="16"/>
    </w:rPr>
  </w:style>
  <w:style w:type="character" w:styleId="Hyperlink">
    <w:name w:val="Hyperlink"/>
    <w:basedOn w:val="DefaultParagraphFont"/>
    <w:uiPriority w:val="99"/>
    <w:unhideWhenUsed/>
    <w:rsid w:val="00123D6E"/>
    <w:rPr>
      <w:color w:val="0000FF" w:themeColor="hyperlink"/>
      <w:u w:val="single"/>
    </w:rPr>
  </w:style>
  <w:style w:type="paragraph" w:styleId="ListParagraph">
    <w:name w:val="List Paragraph"/>
    <w:basedOn w:val="Normal"/>
    <w:uiPriority w:val="34"/>
    <w:qFormat/>
    <w:rsid w:val="00DE04CE"/>
    <w:pPr>
      <w:ind w:left="720"/>
      <w:contextualSpacing/>
    </w:pPr>
  </w:style>
  <w:style w:type="character" w:styleId="LineNumber">
    <w:name w:val="line number"/>
    <w:basedOn w:val="DefaultParagraphFont"/>
    <w:uiPriority w:val="99"/>
    <w:semiHidden/>
    <w:unhideWhenUsed/>
    <w:rsid w:val="001A06C3"/>
  </w:style>
  <w:style w:type="character" w:styleId="CommentReference">
    <w:name w:val="annotation reference"/>
    <w:basedOn w:val="DefaultParagraphFont"/>
    <w:uiPriority w:val="99"/>
    <w:semiHidden/>
    <w:unhideWhenUsed/>
    <w:rsid w:val="000517AF"/>
    <w:rPr>
      <w:sz w:val="16"/>
      <w:szCs w:val="16"/>
    </w:rPr>
  </w:style>
  <w:style w:type="paragraph" w:styleId="CommentText">
    <w:name w:val="annotation text"/>
    <w:basedOn w:val="Normal"/>
    <w:link w:val="CommentTextChar"/>
    <w:uiPriority w:val="99"/>
    <w:unhideWhenUsed/>
    <w:rsid w:val="000517AF"/>
    <w:pPr>
      <w:spacing w:line="240" w:lineRule="auto"/>
    </w:pPr>
    <w:rPr>
      <w:sz w:val="20"/>
      <w:szCs w:val="20"/>
    </w:rPr>
  </w:style>
  <w:style w:type="character" w:customStyle="1" w:styleId="CommentTextChar">
    <w:name w:val="Comment Text Char"/>
    <w:basedOn w:val="DefaultParagraphFont"/>
    <w:link w:val="CommentText"/>
    <w:uiPriority w:val="99"/>
    <w:rsid w:val="000517AF"/>
    <w:rPr>
      <w:sz w:val="20"/>
      <w:szCs w:val="20"/>
    </w:rPr>
  </w:style>
  <w:style w:type="paragraph" w:styleId="CommentSubject">
    <w:name w:val="annotation subject"/>
    <w:basedOn w:val="CommentText"/>
    <w:next w:val="CommentText"/>
    <w:link w:val="CommentSubjectChar"/>
    <w:uiPriority w:val="99"/>
    <w:semiHidden/>
    <w:unhideWhenUsed/>
    <w:rsid w:val="000517AF"/>
    <w:rPr>
      <w:b/>
      <w:bCs/>
    </w:rPr>
  </w:style>
  <w:style w:type="character" w:customStyle="1" w:styleId="CommentSubjectChar">
    <w:name w:val="Comment Subject Char"/>
    <w:basedOn w:val="CommentTextChar"/>
    <w:link w:val="CommentSubject"/>
    <w:uiPriority w:val="99"/>
    <w:semiHidden/>
    <w:rsid w:val="000517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D6311-3987-4B10-A816-B12478A6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reg29</dc:creator>
  <cp:lastModifiedBy>Phil</cp:lastModifiedBy>
  <cp:revision>12</cp:revision>
  <cp:lastPrinted>2018-02-13T11:28:00Z</cp:lastPrinted>
  <dcterms:created xsi:type="dcterms:W3CDTF">2018-02-18T22:07:00Z</dcterms:created>
  <dcterms:modified xsi:type="dcterms:W3CDTF">2018-03-02T19:03:00Z</dcterms:modified>
</cp:coreProperties>
</file>