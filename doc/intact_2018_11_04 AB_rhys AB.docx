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0EEA4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19E0127A" w14:textId="77777777" w:rsidR="00532C7D" w:rsidRDefault="00532C7D" w:rsidP="00AB5192">
      <w:pPr>
        <w:spacing w:after="0"/>
        <w:jc w:val="both"/>
      </w:pPr>
    </w:p>
    <w:p w14:paraId="44318067" w14:textId="77777777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F90B24">
        <w:t>The</w:t>
      </w:r>
      <w:r w:rsidR="00F55865">
        <w:t xml:space="preserve"> growing policy significance </w:t>
      </w:r>
      <w:r w:rsidR="00F90B24">
        <w:t>of BII has drawn our attention to some unusual features of its outputs</w:t>
      </w:r>
      <w:r w:rsidR="00F55865">
        <w:t xml:space="preserve">. </w:t>
      </w:r>
    </w:p>
    <w:p w14:paraId="3A17BE18" w14:textId="77777777" w:rsidR="0075632F" w:rsidRDefault="00AB5192" w:rsidP="00A27511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ins w:id="0" w:author="Andrew Balmford" w:date="2019-02-13T11:34:00Z">
        <w:r w:rsidR="00067001">
          <w:t xml:space="preserve"> land-use</w:t>
        </w:r>
      </w:ins>
      <w:r>
        <w:t xml:space="preserve"> data. The resulting surface represents an estimate</w:t>
      </w:r>
      <w:ins w:id="1" w:author="Andrew Balmford" w:date="2019-02-13T11:35:00Z">
        <w:r w:rsidR="00067001">
          <w:t xml:space="preserve">, for those </w:t>
        </w:r>
      </w:ins>
      <w:del w:id="2" w:author="Andrew Balmford" w:date="2019-02-13T11:35:00Z">
        <w:r w:rsidDel="00067001">
          <w:delText xml:space="preserve"> of the current average abundance of </w:delText>
        </w:r>
      </w:del>
      <w:r>
        <w:t>species that would occur in</w:t>
      </w:r>
      <w:r w:rsidR="00534BA9">
        <w:t xml:space="preserve"> an area’s</w:t>
      </w:r>
      <w:r>
        <w:t xml:space="preserve"> primary vegetation</w:t>
      </w:r>
      <w:ins w:id="3" w:author="Andrew Balmford" w:date="2019-02-13T11:35:00Z">
        <w:r w:rsidR="00067001">
          <w:t xml:space="preserve">, of their current average abundance </w:t>
        </w:r>
      </w:ins>
      <w:del w:id="4" w:author="Andrew Balmford" w:date="2019-02-13T11:35:00Z">
        <w:r w:rsidDel="00067001">
          <w:delText xml:space="preserve"> </w:delText>
        </w:r>
      </w:del>
      <w:r>
        <w:t xml:space="preserve">as a proportion of that expected in the absence of human activities. However, many </w:t>
      </w:r>
      <w:r w:rsidR="000C2FA9">
        <w:t xml:space="preserve">mapped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</w:t>
      </w:r>
      <w:proofErr w:type="gramStart"/>
      <w:r>
        <w:t>central</w:t>
      </w:r>
      <w:proofErr w:type="gramEnd"/>
      <w:r>
        <w:t xml:space="preserve">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 xml:space="preserve">with a high proportion of threatened species.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r w:rsidR="00DD5103">
        <w:t>3</w:t>
      </w:r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3BE46DEB" w14:textId="77777777" w:rsidR="00AB5192" w:rsidRDefault="006E36B8" w:rsidP="00AB519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commentRangeStart w:id="5"/>
      <w:ins w:id="6" w:author="Andrew Balmford" w:date="2019-02-13T11:35:00Z">
        <w:r w:rsidR="00067001">
          <w:t>intactness</w:t>
        </w:r>
        <w:r w:rsidR="00067001" w:rsidDel="00067001">
          <w:t xml:space="preserve"> </w:t>
        </w:r>
      </w:ins>
      <w:commentRangeEnd w:id="5"/>
      <w:ins w:id="7" w:author="Andrew Balmford" w:date="2019-02-13T11:36:00Z">
        <w:r w:rsidR="00067001">
          <w:rPr>
            <w:rStyle w:val="CommentReference"/>
          </w:rPr>
          <w:commentReference w:id="5"/>
        </w:r>
      </w:ins>
      <w:del w:id="8" w:author="Andrew Balmford" w:date="2019-02-13T11:35:00Z">
        <w:r w:rsidR="00AB5192" w:rsidDel="00067001">
          <w:delText>intactness</w:delText>
        </w:r>
        <w:r w:rsidR="00F90B24" w:rsidDel="00067001">
          <w:delText xml:space="preserve"> index</w:delText>
        </w:r>
        <w:r w:rsidR="00AB5192" w:rsidDel="00067001">
          <w:delText xml:space="preserve"> </w:delText>
        </w:r>
      </w:del>
      <w:r w:rsidR="00AB5192">
        <w:t>(BMI) [</w:t>
      </w:r>
      <w:r w:rsidR="00DD5103">
        <w:t>4</w:t>
      </w:r>
      <w:r w:rsidR="00AB5192">
        <w:t xml:space="preserve">],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del w:id="9" w:author="Andrew Balmford" w:date="2019-02-13T11:37:00Z">
        <w:r w:rsidR="00AB5192" w:rsidDel="00791E4C">
          <w:delText>chec</w:delText>
        </w:r>
        <w:r w:rsidR="000E471B" w:rsidDel="00791E4C">
          <w:delText xml:space="preserve">k </w:delText>
        </w:r>
      </w:del>
      <w:proofErr w:type="gramStart"/>
      <w:ins w:id="10" w:author="Andrew Balmford" w:date="2019-02-13T11:37:00Z">
        <w:r w:rsidR="00791E4C">
          <w:t>assessment</w:t>
        </w:r>
        <w:proofErr w:type="gramEnd"/>
        <w:r w:rsidR="00791E4C">
          <w:t xml:space="preserve"> </w:t>
        </w:r>
      </w:ins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>
        <w:t>Because habit</w:t>
      </w:r>
      <w:r w:rsidR="000E471B">
        <w:t>at</w:t>
      </w:r>
      <w:r>
        <w:t xml:space="preserve"> loss 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ins w:id="11" w:author="Andrew Balmford" w:date="2019-02-13T11:37:00Z">
        <w:r w:rsidR="00791E4C" w:rsidRPr="00791E4C">
          <w:t xml:space="preserve"> </w:t>
        </w:r>
        <w:r w:rsidR="00791E4C">
          <w:t xml:space="preserve">However, </w:t>
        </w:r>
        <w:commentRangeStart w:id="12"/>
        <w:r w:rsidR="00791E4C">
          <w:t>biomass and abundance metrics measure different attributes of biodiversity</w:t>
        </w:r>
        <w:commentRangeEnd w:id="12"/>
        <w:r w:rsidR="00791E4C">
          <w:rPr>
            <w:rStyle w:val="CommentReference"/>
          </w:rPr>
          <w:commentReference w:id="12"/>
        </w:r>
        <w:r w:rsidR="00791E4C">
          <w:t xml:space="preserve">, and we expected </w:t>
        </w:r>
      </w:ins>
      <w:del w:id="13" w:author="Andrew Balmford" w:date="2019-02-13T11:37:00Z">
        <w:r w:rsidDel="00791E4C">
          <w:delText>, but for</w:delText>
        </w:r>
        <w:r w:rsidR="00AB5192" w:rsidDel="00791E4C">
          <w:delText xml:space="preserve"> </w:delText>
        </w:r>
      </w:del>
      <w:r w:rsidR="00AB5192">
        <w:t xml:space="preserve">BII values </w:t>
      </w:r>
      <w:r>
        <w:t xml:space="preserve">to </w:t>
      </w:r>
      <w:r w:rsidR="00DC7287">
        <w:t>generally</w:t>
      </w:r>
      <w:r w:rsidR="000E471B">
        <w:t xml:space="preserve">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ins w:id="14" w:author="Andrew Balmford" w:date="2019-02-13T11:38:00Z">
        <w:r w:rsidR="00791E4C">
          <w:t>. I</w:t>
        </w:r>
      </w:ins>
      <w:del w:id="15" w:author="Andrew Balmford" w:date="2019-02-13T11:38:00Z">
        <w:r w:rsidR="00AB5192" w:rsidDel="00791E4C">
          <w:delText>; i</w:delText>
        </w:r>
      </w:del>
      <w:r w:rsidR="00AB5192">
        <w:t xml:space="preserve">n contrast it is hard to conceive how </w:t>
      </w:r>
      <w:r>
        <w:t>BII</w:t>
      </w:r>
      <w:r w:rsidR="00AB5192">
        <w:t xml:space="preserve"> could </w:t>
      </w:r>
      <w:r>
        <w:t>exceed BMI</w:t>
      </w:r>
      <w:r w:rsidR="00AB5192">
        <w:t>.</w:t>
      </w:r>
    </w:p>
    <w:p w14:paraId="4559A9FC" w14:textId="77777777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del w:id="16" w:author="Andrew Balmford" w:date="2019-02-13T11:39:00Z">
        <w:r w:rsidR="00185EE0" w:rsidDel="00791E4C">
          <w:delText>In contrast</w:delText>
        </w:r>
      </w:del>
      <w:ins w:id="17" w:author="Andrew Balmford" w:date="2019-02-13T11:39:00Z">
        <w:r w:rsidR="00791E4C">
          <w:t>But</w:t>
        </w:r>
      </w:ins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del w:id="18" w:author="Andrew Balmford" w:date="2019-02-13T11:39:00Z">
        <w:r w:rsidR="00F81DEF" w:rsidDel="00791E4C">
          <w:delText xml:space="preserve"> </w:delText>
        </w:r>
      </w:del>
      <w:ins w:id="19" w:author="Andrew Balmford" w:date="2019-02-13T11:39:00Z">
        <w:r w:rsidR="00791E4C">
          <w:t>, population</w:t>
        </w:r>
        <w:del w:id="20" w:author="reg29" w:date="2019-02-13T13:37:00Z">
          <w:r w:rsidR="00791E4C" w:rsidDel="00D14840">
            <w:delText>-level</w:delText>
          </w:r>
        </w:del>
        <w:r w:rsidR="00791E4C">
          <w:t xml:space="preserve"> reductions have been far less severe</w:t>
        </w:r>
      </w:ins>
      <w:del w:id="21" w:author="Andrew Balmford" w:date="2019-02-13T11:39:00Z">
        <w:r w:rsidDel="00791E4C">
          <w:delText xml:space="preserve">only a small </w:delText>
        </w:r>
        <w:r w:rsidR="00F81DEF" w:rsidDel="00791E4C">
          <w:delText xml:space="preserve">fraction </w:delText>
        </w:r>
        <w:r w:rsidDel="00791E4C">
          <w:delText>of biodiversity has been lost</w:delText>
        </w:r>
      </w:del>
      <w:r>
        <w:t xml:space="preserve">. The BII and BMI concur (grey) </w:t>
      </w:r>
      <w:del w:id="22" w:author="Andrew Balmford" w:date="2019-02-13T11:40:00Z">
        <w:r w:rsidDel="00791E4C">
          <w:delText xml:space="preserve">on </w:delText>
        </w:r>
      </w:del>
      <w:ins w:id="23" w:author="Andrew Balmford" w:date="2019-02-13T11:40:00Z">
        <w:r w:rsidR="00791E4C">
          <w:t xml:space="preserve">across </w:t>
        </w:r>
      </w:ins>
      <w:del w:id="24" w:author="Andrew Balmford" w:date="2019-02-13T11:40:00Z">
        <w:r w:rsidDel="00791E4C">
          <w:delText xml:space="preserve">much </w:delText>
        </w:r>
      </w:del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r w:rsidR="00DD5103">
        <w:t>5</w:t>
      </w:r>
      <w:r>
        <w:t xml:space="preserve">]), a composite measure of </w:t>
      </w:r>
      <w:r w:rsidR="00B56F86">
        <w:t xml:space="preserve">anthropogenic </w:t>
      </w:r>
      <w:r>
        <w:t xml:space="preserve">pressure on natural ecosystems, confirms the impression of BII values being unusual: 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>
        <w:t xml:space="preserve"> BII </w:t>
      </w:r>
      <w:r w:rsidR="00B56F86">
        <w:t>score</w:t>
      </w:r>
      <w:r w:rsidR="00185EE0">
        <w:t>s</w:t>
      </w:r>
      <w:r w:rsidR="00B56F86">
        <w:t xml:space="preserve"> do not </w:t>
      </w:r>
      <w:r w:rsidR="00E35662">
        <w:t xml:space="preserve">(Fig. </w:t>
      </w:r>
      <w:commentRangeStart w:id="25"/>
      <w:ins w:id="26" w:author="Andrew Balmford" w:date="2019-02-13T11:40:00Z">
        <w:r w:rsidR="00791E4C">
          <w:t>1b</w:t>
        </w:r>
        <w:proofErr w:type="gramStart"/>
        <w:r w:rsidR="00791E4C">
          <w:t>,c</w:t>
        </w:r>
        <w:commentRangeEnd w:id="25"/>
        <w:proofErr w:type="gramEnd"/>
        <w:r w:rsidR="00791E4C">
          <w:rPr>
            <w:rStyle w:val="CommentReference"/>
          </w:rPr>
          <w:commentReference w:id="25"/>
        </w:r>
      </w:ins>
      <w:del w:id="27" w:author="Andrew Balmford" w:date="2019-02-13T11:40:00Z">
        <w:r w:rsidR="00E35662" w:rsidDel="00791E4C">
          <w:delText>1b</w:delText>
        </w:r>
        <w:r w:rsidR="00002395" w:rsidDel="00791E4C">
          <w:delText>,</w:delText>
        </w:r>
        <w:commentRangeStart w:id="28"/>
        <w:r w:rsidR="00002395" w:rsidDel="00791E4C">
          <w:delText>c</w:delText>
        </w:r>
      </w:del>
      <w:commentRangeEnd w:id="28"/>
      <w:r w:rsidR="00D14840">
        <w:rPr>
          <w:rStyle w:val="CommentReference"/>
        </w:rPr>
        <w:commentReference w:id="28"/>
      </w:r>
      <w:r w:rsidR="00E35662">
        <w:t>)</w:t>
      </w:r>
      <w:r>
        <w:t>.</w:t>
      </w:r>
    </w:p>
    <w:p w14:paraId="1BDB0BAE" w14:textId="77777777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r w:rsidR="00DD5103">
        <w:t>6</w:t>
      </w:r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F776CB">
        <w:t>Bizarrely, though,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ins w:id="29" w:author="reg29" w:date="2019-02-13T13:40:00Z">
        <w:r w:rsidR="00D14840">
          <w:t xml:space="preserve">intact </w:t>
        </w:r>
      </w:ins>
      <w:r>
        <w:t>biomass have higher BII scores.</w:t>
      </w:r>
    </w:p>
    <w:p w14:paraId="3D5BD19A" w14:textId="483C4076" w:rsidR="0075632F" w:rsidRDefault="00AB5192" w:rsidP="00A27511">
      <w:pPr>
        <w:spacing w:after="0"/>
        <w:ind w:firstLine="720"/>
        <w:jc w:val="both"/>
      </w:pPr>
      <w:r>
        <w:t xml:space="preserve">We do not understand these patterns, and are concerned that uncritical acceptance of the BII will lead to unjustified complacency about the </w:t>
      </w:r>
      <w:r w:rsidR="00E35662">
        <w:t xml:space="preserve">state </w:t>
      </w:r>
      <w:r>
        <w:t>of wild nature. According to Newbold et al.</w:t>
      </w:r>
      <w:r w:rsidR="001F02A8">
        <w:t>,</w:t>
      </w:r>
      <w:r>
        <w:t xml:space="preserve"> on </w:t>
      </w:r>
      <w:r>
        <w:lastRenderedPageBreak/>
        <w:t xml:space="preserve">average the terrestrial BII stands at almost 85% [2] – in striking contrast to </w:t>
      </w:r>
      <w:r w:rsidR="00F776CB">
        <w:t>evidence</w:t>
      </w:r>
      <w:r>
        <w:t xml:space="preserve"> that </w:t>
      </w:r>
      <w:r w:rsidR="00F776CB">
        <w:t>terrestrial biomass is</w:t>
      </w:r>
      <w:r>
        <w:t xml:space="preserve"> only </w:t>
      </w:r>
      <w:r w:rsidR="00DC7287">
        <w:t xml:space="preserve">half </w:t>
      </w:r>
      <w:r w:rsidR="00F776CB">
        <w:t>w</w:t>
      </w:r>
      <w:r>
        <w:t>hat it would in the absence of human land use [</w:t>
      </w:r>
      <w:r w:rsidR="00DD5103">
        <w:t>4</w:t>
      </w:r>
      <w:r>
        <w:t>]. We are sceptical that biodiversity is really as secure as the</w:t>
      </w:r>
      <w:ins w:id="30" w:author="Andrew Balmford" w:date="2019-02-13T11:41:00Z">
        <w:r w:rsidR="00791E4C">
          <w:t xml:space="preserve"> current</w:t>
        </w:r>
      </w:ins>
      <w:r>
        <w:t xml:space="preserve"> BII </w:t>
      </w:r>
      <w:ins w:id="31" w:author="Andrew Balmford" w:date="2019-02-13T11:42:00Z">
        <w:r w:rsidR="00791E4C">
          <w:t>indicates. To be credible, revised BII estimates should, we suggest, exhibit plausible co-variation with metrics such as BMI, HF and others; should generally be far lower in hotspots, cities and other foci of habitat conversion than elsewhere; should</w:t>
        </w:r>
      </w:ins>
      <w:ins w:id="32" w:author="Andrew Balmford" w:date="2019-02-15T17:06:00Z">
        <w:r w:rsidR="003246F2">
          <w:t xml:space="preserve">, when </w:t>
        </w:r>
      </w:ins>
      <w:ins w:id="33" w:author="Andrew Balmford" w:date="2019-02-15T17:32:00Z">
        <w:r w:rsidR="00925022">
          <w:t>aggregated to</w:t>
        </w:r>
      </w:ins>
      <w:ins w:id="34" w:author="Andrew Balmford" w:date="2019-02-15T17:07:00Z">
        <w:r w:rsidR="003246F2">
          <w:t xml:space="preserve"> global level</w:t>
        </w:r>
      </w:ins>
      <w:ins w:id="35" w:author="Andrew Balmford" w:date="2019-02-15T17:06:00Z">
        <w:r w:rsidR="003246F2">
          <w:t>,</w:t>
        </w:r>
      </w:ins>
      <w:ins w:id="36" w:author="Andrew Balmford" w:date="2019-02-13T11:42:00Z">
        <w:r w:rsidR="00791E4C">
          <w:t xml:space="preserve"> show reasonable alignment with </w:t>
        </w:r>
      </w:ins>
      <w:ins w:id="37" w:author="Andrew Balmford" w:date="2019-02-15T17:33:00Z">
        <w:r w:rsidR="00925022">
          <w:t>global</w:t>
        </w:r>
      </w:ins>
      <w:ins w:id="38" w:author="Andrew Balmford" w:date="2019-02-13T11:42:00Z">
        <w:del w:id="39" w:author="reg29" w:date="2019-02-13T13:41:00Z">
          <w:r w:rsidR="00791E4C" w:rsidDel="00D14840">
            <w:delText xml:space="preserve">overarching </w:delText>
          </w:r>
        </w:del>
      </w:ins>
      <w:ins w:id="40" w:author="Andrew Balmford" w:date="2019-02-15T17:33:00Z">
        <w:r w:rsidR="00925022">
          <w:t xml:space="preserve"> estimates</w:t>
        </w:r>
      </w:ins>
      <w:ins w:id="41" w:author="Andrew Balmford" w:date="2019-02-13T11:42:00Z">
        <w:r w:rsidR="00791E4C">
          <w:t xml:space="preserve"> of habitat, biomass and population </w:t>
        </w:r>
      </w:ins>
      <w:ins w:id="42" w:author="Andrew Balmford" w:date="2019-02-15T17:33:00Z">
        <w:r w:rsidR="00925022">
          <w:t>change</w:t>
        </w:r>
      </w:ins>
      <w:ins w:id="43" w:author="Andrew Balmford" w:date="2019-02-13T11:42:00Z">
        <w:r w:rsidR="00791E4C">
          <w:t xml:space="preserve">; and should be relatively robust to the incorporation of significant uncertainties in land use. </w:t>
        </w:r>
      </w:ins>
      <w:ins w:id="44" w:author="reg29" w:date="2019-02-13T13:51:00Z">
        <w:del w:id="45" w:author="Andrew Balmford" w:date="2019-02-15T17:33:00Z">
          <w:r w:rsidR="00D52A72" w:rsidDel="00925022">
            <w:delText>They should be checked</w:delText>
          </w:r>
        </w:del>
      </w:ins>
      <w:ins w:id="46" w:author="Andrew Balmford" w:date="2019-02-15T17:33:00Z">
        <w:r w:rsidR="00925022">
          <w:t>Last, revised v</w:t>
        </w:r>
      </w:ins>
      <w:ins w:id="47" w:author="Andrew Balmford" w:date="2019-02-15T17:34:00Z">
        <w:r w:rsidR="00925022">
          <w:t>alu</w:t>
        </w:r>
      </w:ins>
      <w:ins w:id="48" w:author="Andrew Balmford" w:date="2019-02-15T17:33:00Z">
        <w:r w:rsidR="00925022">
          <w:t xml:space="preserve">es should be </w:t>
        </w:r>
      </w:ins>
      <w:ins w:id="49" w:author="Andrew Balmford" w:date="2019-02-15T17:34:00Z">
        <w:r w:rsidR="00925022">
          <w:t>checked</w:t>
        </w:r>
      </w:ins>
      <w:bookmarkStart w:id="50" w:name="_GoBack"/>
      <w:bookmarkEnd w:id="50"/>
      <w:ins w:id="51" w:author="reg29" w:date="2019-02-13T13:51:00Z">
        <w:r w:rsidR="00D52A72">
          <w:t xml:space="preserve"> </w:t>
        </w:r>
      </w:ins>
      <w:ins w:id="52" w:author="reg29" w:date="2019-02-13T13:52:00Z">
        <w:r w:rsidR="00D52A72">
          <w:t xml:space="preserve">by comparing </w:t>
        </w:r>
        <w:del w:id="53" w:author="Andrew Balmford" w:date="2019-02-15T17:34:00Z">
          <w:r w:rsidR="00D52A72" w:rsidDel="00925022">
            <w:delText>modelled BII values</w:delText>
          </w:r>
        </w:del>
      </w:ins>
      <w:ins w:id="54" w:author="Andrew Balmford" w:date="2019-02-15T17:34:00Z">
        <w:r w:rsidR="00925022">
          <w:t>them</w:t>
        </w:r>
      </w:ins>
      <w:ins w:id="55" w:author="reg29" w:date="2019-02-13T13:52:00Z">
        <w:r w:rsidR="00D52A72">
          <w:t xml:space="preserve"> with detailed new survey data</w:t>
        </w:r>
      </w:ins>
      <w:ins w:id="56" w:author="reg29" w:date="2019-02-13T14:13:00Z">
        <w:r w:rsidR="00CB2EBD">
          <w:t xml:space="preserve"> of populations of native species</w:t>
        </w:r>
      </w:ins>
      <w:ins w:id="57" w:author="reg29" w:date="2019-02-13T14:14:00Z">
        <w:r w:rsidR="00CB2EBD">
          <w:t xml:space="preserve"> of several taxa</w:t>
        </w:r>
      </w:ins>
      <w:ins w:id="58" w:author="reg29" w:date="2019-02-13T13:52:00Z">
        <w:r w:rsidR="00D52A72">
          <w:t xml:space="preserve"> at a stratified random sample of sites.  </w:t>
        </w:r>
      </w:ins>
      <w:ins w:id="59" w:author="Andrew Balmford" w:date="2019-02-13T11:42:00Z">
        <w:r w:rsidR="00791E4C">
          <w:t xml:space="preserve">Without such rigorous </w:t>
        </w:r>
      </w:ins>
      <w:ins w:id="60" w:author="reg29" w:date="2019-02-13T13:53:00Z">
        <w:r w:rsidR="00D52A72">
          <w:t xml:space="preserve">validation and </w:t>
        </w:r>
      </w:ins>
      <w:ins w:id="61" w:author="Andrew Balmford" w:date="2019-02-13T11:42:00Z">
        <w:r w:rsidR="00791E4C">
          <w:t xml:space="preserve">testing we believe it would be unwise to use </w:t>
        </w:r>
      </w:ins>
      <w:del w:id="62" w:author="Andrew Balmford" w:date="2019-02-13T11:42:00Z">
        <w:r w:rsidDel="00791E4C">
          <w:delText>suggests. We recommend rigorous further testing and, if necessary, the development of alternative methods</w:delText>
        </w:r>
        <w:r w:rsidR="00E35662" w:rsidDel="00791E4C">
          <w:delText xml:space="preserve"> before </w:delText>
        </w:r>
      </w:del>
      <w:r w:rsidR="00E35662">
        <w:t xml:space="preserve">the BII </w:t>
      </w:r>
      <w:r w:rsidR="00F776CB">
        <w:t xml:space="preserve">is used </w:t>
      </w:r>
      <w:r w:rsidR="00E35662">
        <w:t>to guide conservation policy</w:t>
      </w:r>
      <w:r>
        <w:t>.</w:t>
      </w:r>
    </w:p>
    <w:p w14:paraId="0684CE0D" w14:textId="77777777" w:rsidR="00DD5103" w:rsidRDefault="00DD5103" w:rsidP="00AB5192">
      <w:pPr>
        <w:spacing w:after="0"/>
        <w:ind w:firstLine="720"/>
        <w:jc w:val="both"/>
      </w:pPr>
    </w:p>
    <w:p w14:paraId="2FE178AE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77DF684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50B0470E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15A2C73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>(</w:t>
      </w:r>
      <w:proofErr w:type="spellStart"/>
      <w:proofErr w:type="gramStart"/>
      <w:r w:rsidR="00301EE1">
        <w:t>eds</w:t>
      </w:r>
      <w:proofErr w:type="spellEnd"/>
      <w:proofErr w:type="gramEnd"/>
      <w:r w:rsidR="00301EE1">
        <w:t xml:space="preserve"> </w:t>
      </w:r>
      <w:proofErr w:type="spellStart"/>
      <w:r>
        <w:t>Hayhow</w:t>
      </w:r>
      <w:proofErr w:type="spellEnd"/>
      <w:r>
        <w:t>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20C16EBC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Erb</w:t>
      </w:r>
      <w:proofErr w:type="spellEnd"/>
      <w:r>
        <w:t>, K.-H.</w:t>
      </w:r>
      <w:r w:rsidR="000C2FA9">
        <w:t xml:space="preserve"> </w:t>
      </w:r>
      <w:proofErr w:type="gramStart"/>
      <w:r>
        <w:t>et</w:t>
      </w:r>
      <w:proofErr w:type="gramEnd"/>
      <w:r>
        <w:t xml:space="preserve"> al.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553,</w:t>
      </w:r>
      <w:r>
        <w:t xml:space="preserve"> 73-76</w:t>
      </w:r>
      <w:r w:rsidR="000C2FA9">
        <w:t xml:space="preserve"> (2018)</w:t>
      </w:r>
      <w:r>
        <w:t>.</w:t>
      </w:r>
    </w:p>
    <w:p w14:paraId="37C1EF6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 xml:space="preserve">Nat. </w:t>
      </w:r>
      <w:proofErr w:type="spellStart"/>
      <w:r w:rsidR="00BD612A" w:rsidRPr="00A27511">
        <w:rPr>
          <w:i/>
        </w:rPr>
        <w:t>Comms</w:t>
      </w:r>
      <w:proofErr w:type="spellEnd"/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2609F260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</w:t>
      </w:r>
      <w:proofErr w:type="spellStart"/>
      <w:r>
        <w:t>Mittermeier</w:t>
      </w:r>
      <w:proofErr w:type="spellEnd"/>
      <w:r>
        <w:t xml:space="preserve">, R.A., </w:t>
      </w:r>
      <w:proofErr w:type="spellStart"/>
      <w:r>
        <w:t>Mittermeier</w:t>
      </w:r>
      <w:proofErr w:type="spellEnd"/>
      <w:r>
        <w:t xml:space="preserve">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66A409F1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3E1E3DD0" w14:textId="77777777" w:rsidR="00610A3C" w:rsidRDefault="003D4EA3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61087D67" wp14:editId="1DBFD45A">
            <wp:extent cx="5731510" cy="3821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ined_plot_edi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78B" w14:textId="77777777" w:rsidR="00610A3C" w:rsidRDefault="00610A3C" w:rsidP="00610A3C">
      <w:pPr>
        <w:spacing w:after="0"/>
        <w:rPr>
          <w:b/>
        </w:rPr>
      </w:pPr>
    </w:p>
    <w:p w14:paraId="1FFDA750" w14:textId="77777777" w:rsidR="0075632F" w:rsidRDefault="00532C7D" w:rsidP="00A27511">
      <w:pPr>
        <w:spacing w:after="0"/>
      </w:pPr>
      <w:r>
        <w:rPr>
          <w:b/>
        </w:rPr>
        <w:lastRenderedPageBreak/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 xml:space="preserve">with </w:t>
      </w:r>
      <w:commentRangeStart w:id="63"/>
      <w:r>
        <w:rPr>
          <w:b/>
        </w:rPr>
        <w:t>biomass intactness</w:t>
      </w:r>
      <w:r w:rsidR="00610A3C">
        <w:rPr>
          <w:b/>
        </w:rPr>
        <w:t xml:space="preserve"> </w:t>
      </w:r>
      <w:commentRangeEnd w:id="63"/>
      <w:r w:rsidR="00791E4C">
        <w:rPr>
          <w:rStyle w:val="CommentReference"/>
        </w:rPr>
        <w:commentReference w:id="63"/>
      </w:r>
      <w:r w:rsidR="00610A3C">
        <w:rPr>
          <w:b/>
        </w:rPr>
        <w:t xml:space="preserve">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proofErr w:type="gramStart"/>
      <w:r w:rsidR="00BD612A" w:rsidRPr="00A27511">
        <w:rPr>
          <w:b/>
        </w:rPr>
        <w:t>a</w:t>
      </w:r>
      <w:proofErr w:type="gramEnd"/>
      <w:r w:rsidR="00BD612A" w:rsidRPr="00A27511">
        <w:rPr>
          <w:b/>
        </w:rPr>
        <w:t>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proofErr w:type="gramStart"/>
      <w:r w:rsidR="00BD612A" w:rsidRPr="00A27511">
        <w:rPr>
          <w:b/>
        </w:rPr>
        <w:t>b</w:t>
      </w:r>
      <w:proofErr w:type="gramEnd"/>
      <w:r w:rsidR="00BD612A" w:rsidRPr="00A27511">
        <w:rPr>
          <w:b/>
        </w:rPr>
        <w:t>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>BII and BMI against Human Footprint index [5]</w:t>
      </w:r>
      <w:r w:rsidR="00002395">
        <w:t xml:space="preserve">. </w:t>
      </w:r>
      <w:proofErr w:type="gramStart"/>
      <w:r w:rsidR="00002395">
        <w:rPr>
          <w:b/>
        </w:rPr>
        <w:t>d</w:t>
      </w:r>
      <w:proofErr w:type="gramEnd"/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7]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BD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Andrew Balmford" w:date="2019-02-13T11:36:00Z" w:initials="AB">
    <w:p w14:paraId="634244CE" w14:textId="77777777" w:rsidR="00D52A72" w:rsidRDefault="00D52A72">
      <w:pPr>
        <w:pStyle w:val="CommentText"/>
      </w:pPr>
      <w:r>
        <w:rPr>
          <w:rStyle w:val="CommentReference"/>
        </w:rPr>
        <w:annotationRef/>
      </w:r>
      <w:proofErr w:type="gramStart"/>
      <w:r>
        <w:t>because</w:t>
      </w:r>
      <w:proofErr w:type="gramEnd"/>
      <w:r>
        <w:t xml:space="preserve"> we dropped “index” from the fig axis labels</w:t>
      </w:r>
    </w:p>
  </w:comment>
  <w:comment w:id="12" w:author="Andrew Balmford" w:date="2019-02-13T10:50:00Z" w:initials="AB">
    <w:p w14:paraId="005670F3" w14:textId="77777777" w:rsidR="00D52A72" w:rsidRDefault="00D52A72" w:rsidP="00791E4C">
      <w:pPr>
        <w:pStyle w:val="CommentText"/>
      </w:pPr>
      <w:r>
        <w:rPr>
          <w:rStyle w:val="CommentReference"/>
        </w:rPr>
        <w:annotationRef/>
      </w:r>
      <w:proofErr w:type="gramStart"/>
      <w:r>
        <w:t>as</w:t>
      </w:r>
      <w:proofErr w:type="gramEnd"/>
      <w:r>
        <w:t xml:space="preserve"> a nod to the referee’s first point</w:t>
      </w:r>
    </w:p>
  </w:comment>
  <w:comment w:id="25" w:author="Andrew Balmford" w:date="2019-02-13T11:00:00Z" w:initials="AB">
    <w:p w14:paraId="0F37D327" w14:textId="77777777" w:rsidR="00D52A72" w:rsidRDefault="00D52A72" w:rsidP="00791E4C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way the text is currently written (which makes sense) panels b and c should be swapped around, with the BMI/HF plot going first</w:t>
      </w:r>
    </w:p>
  </w:comment>
  <w:comment w:id="28" w:author="reg29" w:date="2019-02-13T13:39:00Z" w:initials="r">
    <w:p w14:paraId="6BAC2D79" w14:textId="77777777" w:rsidR="00D52A72" w:rsidRDefault="00D52A72">
      <w:pPr>
        <w:pStyle w:val="CommentText"/>
      </w:pPr>
      <w:r>
        <w:rPr>
          <w:rStyle w:val="CommentReference"/>
        </w:rPr>
        <w:annotationRef/>
      </w:r>
      <w:r>
        <w:t>I agree with Andrew’s point</w:t>
      </w:r>
    </w:p>
  </w:comment>
  <w:comment w:id="63" w:author="Andrew Balmford" w:date="2019-02-13T11:42:00Z" w:initials="AB">
    <w:p w14:paraId="47596CE7" w14:textId="77777777" w:rsidR="00D52A72" w:rsidRDefault="00D52A72">
      <w:pPr>
        <w:pStyle w:val="CommentText"/>
      </w:pPr>
      <w:r>
        <w:rPr>
          <w:rStyle w:val="CommentReference"/>
        </w:rPr>
        <w:annotationRef/>
      </w:r>
      <w:proofErr w:type="gramStart"/>
      <w:r>
        <w:t>can</w:t>
      </w:r>
      <w:proofErr w:type="gramEnd"/>
      <w:r>
        <w:t xml:space="preserve"> we have lower case on the BMI axis labels?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4244CE" w15:done="0"/>
  <w15:commentEx w15:paraId="005670F3" w15:done="0"/>
  <w15:commentEx w15:paraId="0F37D327" w15:done="0"/>
  <w15:commentEx w15:paraId="6BAC2D79" w15:done="0"/>
  <w15:commentEx w15:paraId="47596C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Balmford">
    <w15:presenceInfo w15:providerId="AD" w15:userId="S-1-5-21-229837722-2277827130-2409647153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37123"/>
    <w:rsid w:val="00067001"/>
    <w:rsid w:val="00076BB8"/>
    <w:rsid w:val="000C2FA9"/>
    <w:rsid w:val="000C34AC"/>
    <w:rsid w:val="000E471B"/>
    <w:rsid w:val="00185EE0"/>
    <w:rsid w:val="001B3042"/>
    <w:rsid w:val="001F02A8"/>
    <w:rsid w:val="00301EE1"/>
    <w:rsid w:val="00324658"/>
    <w:rsid w:val="003246F2"/>
    <w:rsid w:val="003D2451"/>
    <w:rsid w:val="003D4EA3"/>
    <w:rsid w:val="003E72EC"/>
    <w:rsid w:val="0040194E"/>
    <w:rsid w:val="004F1908"/>
    <w:rsid w:val="00532C7D"/>
    <w:rsid w:val="00534BA9"/>
    <w:rsid w:val="0057536D"/>
    <w:rsid w:val="00610A3C"/>
    <w:rsid w:val="006E36B8"/>
    <w:rsid w:val="00751DED"/>
    <w:rsid w:val="0075632F"/>
    <w:rsid w:val="00791E4C"/>
    <w:rsid w:val="007A5057"/>
    <w:rsid w:val="008540DC"/>
    <w:rsid w:val="008F37C6"/>
    <w:rsid w:val="008F72D7"/>
    <w:rsid w:val="00925022"/>
    <w:rsid w:val="009374F3"/>
    <w:rsid w:val="009818D4"/>
    <w:rsid w:val="00A27511"/>
    <w:rsid w:val="00AB5192"/>
    <w:rsid w:val="00B56F86"/>
    <w:rsid w:val="00BD612A"/>
    <w:rsid w:val="00CB2EBD"/>
    <w:rsid w:val="00D14840"/>
    <w:rsid w:val="00D52A72"/>
    <w:rsid w:val="00DC7287"/>
    <w:rsid w:val="00DD5103"/>
    <w:rsid w:val="00E35662"/>
    <w:rsid w:val="00E43ADA"/>
    <w:rsid w:val="00EB5216"/>
    <w:rsid w:val="00ED1C9C"/>
    <w:rsid w:val="00F41E62"/>
    <w:rsid w:val="00F55865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AB4D"/>
  <w15:docId w15:val="{1AFF4ED1-EB72-448A-AC63-C58FAFF6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Balmford</dc:creator>
  <cp:lastModifiedBy>Andrew Balmford</cp:lastModifiedBy>
  <cp:revision>2</cp:revision>
  <dcterms:created xsi:type="dcterms:W3CDTF">2019-02-15T17:35:00Z</dcterms:created>
  <dcterms:modified xsi:type="dcterms:W3CDTF">2019-02-15T17:35:00Z</dcterms:modified>
</cp:coreProperties>
</file>