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9D" w:rsidRPr="000C229D" w:rsidRDefault="00C251F5" w:rsidP="004E0C2E">
      <w:pPr>
        <w:spacing w:after="0"/>
        <w:jc w:val="both"/>
        <w:rPr>
          <w:b/>
          <w:color w:val="FF0000"/>
          <w:sz w:val="32"/>
          <w:szCs w:val="32"/>
        </w:rPr>
      </w:pPr>
      <w:r>
        <w:rPr>
          <w:b/>
          <w:color w:val="FF0000"/>
          <w:sz w:val="32"/>
          <w:szCs w:val="32"/>
        </w:rPr>
        <w:t>Comment</w:t>
      </w:r>
    </w:p>
    <w:p w:rsidR="000C229D" w:rsidRDefault="000C229D" w:rsidP="004E0C2E">
      <w:pPr>
        <w:spacing w:after="0"/>
        <w:jc w:val="both"/>
        <w:rPr>
          <w:b/>
          <w:sz w:val="32"/>
          <w:szCs w:val="32"/>
        </w:rPr>
      </w:pPr>
    </w:p>
    <w:p w:rsidR="00122C40" w:rsidRPr="00430C05" w:rsidRDefault="00122C40" w:rsidP="004E0C2E">
      <w:pPr>
        <w:spacing w:after="0"/>
        <w:jc w:val="both"/>
        <w:rPr>
          <w:b/>
          <w:sz w:val="32"/>
          <w:szCs w:val="32"/>
        </w:rPr>
      </w:pPr>
      <w:r>
        <w:rPr>
          <w:b/>
          <w:sz w:val="32"/>
          <w:szCs w:val="32"/>
        </w:rPr>
        <w:t>Is biodiversity</w:t>
      </w:r>
      <w:r w:rsidRPr="00430C05">
        <w:rPr>
          <w:b/>
          <w:sz w:val="32"/>
          <w:szCs w:val="32"/>
        </w:rPr>
        <w:t xml:space="preserve"> as intact as we think it is?</w:t>
      </w:r>
    </w:p>
    <w:p w:rsidR="00B1059F" w:rsidRDefault="000C229D" w:rsidP="00B1059F">
      <w:pPr>
        <w:spacing w:after="0"/>
        <w:jc w:val="both"/>
        <w:rPr>
          <w:vertAlign w:val="superscript"/>
        </w:rPr>
      </w:pPr>
      <w:r>
        <w:t>Rhys E. Green</w:t>
      </w:r>
      <w:r w:rsidRPr="000C229D">
        <w:rPr>
          <w:vertAlign w:val="superscript"/>
        </w:rPr>
        <w:t>1</w:t>
      </w:r>
      <w:proofErr w:type="gramStart"/>
      <w:r w:rsidRPr="000C229D">
        <w:rPr>
          <w:vertAlign w:val="superscript"/>
        </w:rPr>
        <w:t>,2</w:t>
      </w:r>
      <w:proofErr w:type="gramEnd"/>
      <w:r w:rsidRPr="000C229D">
        <w:rPr>
          <w:vertAlign w:val="superscript"/>
        </w:rPr>
        <w:t>*</w:t>
      </w:r>
      <w:r>
        <w:t xml:space="preserve">, </w:t>
      </w:r>
      <w:r w:rsidR="00122C40">
        <w:t xml:space="preserve">Philip </w:t>
      </w:r>
      <w:r w:rsidR="0037669E">
        <w:t xml:space="preserve">A. </w:t>
      </w:r>
      <w:r w:rsidR="00122C40">
        <w:t>Martin</w:t>
      </w:r>
      <w:r w:rsidRPr="000C229D">
        <w:rPr>
          <w:vertAlign w:val="superscript"/>
        </w:rPr>
        <w:t>1</w:t>
      </w:r>
      <w:r w:rsidR="00122C40">
        <w:t xml:space="preserve">, </w:t>
      </w:r>
      <w:proofErr w:type="spellStart"/>
      <w:r>
        <w:t>Piero</w:t>
      </w:r>
      <w:proofErr w:type="spellEnd"/>
      <w:r>
        <w:t xml:space="preserve"> Visconti</w:t>
      </w:r>
      <w:r w:rsidRPr="000C229D">
        <w:rPr>
          <w:vertAlign w:val="superscript"/>
        </w:rPr>
        <w:t>3</w:t>
      </w:r>
      <w:r>
        <w:t xml:space="preserve"> and </w:t>
      </w:r>
      <w:r w:rsidR="00122C40">
        <w:t>Andrew Balmford</w:t>
      </w:r>
      <w:r w:rsidRPr="000C229D">
        <w:rPr>
          <w:vertAlign w:val="superscript"/>
        </w:rPr>
        <w:t>1</w:t>
      </w:r>
    </w:p>
    <w:p w:rsidR="000C229D" w:rsidRDefault="000C229D" w:rsidP="00B1059F">
      <w:pPr>
        <w:spacing w:after="0"/>
        <w:jc w:val="both"/>
      </w:pPr>
    </w:p>
    <w:p w:rsidR="000C229D" w:rsidRDefault="000C229D" w:rsidP="000C229D">
      <w:pPr>
        <w:spacing w:after="0"/>
        <w:jc w:val="both"/>
      </w:pPr>
      <w:r w:rsidRPr="000C229D">
        <w:rPr>
          <w:vertAlign w:val="superscript"/>
        </w:rPr>
        <w:t>1</w:t>
      </w:r>
      <w:r>
        <w:t xml:space="preserve">Conservation Science Group, Department of Zoology, University of Cambridge, Downing Street, Cambridge CB2 3EJ, UK, </w:t>
      </w:r>
      <w:r w:rsidRPr="000C229D">
        <w:rPr>
          <w:vertAlign w:val="superscript"/>
        </w:rPr>
        <w:t>2</w:t>
      </w:r>
      <w:r>
        <w:t xml:space="preserve">RSPB Centre for Conservation Science, The Lodge, Sandy, Bedfordshire SG19 2DL, UK, </w:t>
      </w:r>
      <w:r w:rsidRPr="000C229D">
        <w:rPr>
          <w:vertAlign w:val="superscript"/>
        </w:rPr>
        <w:t>3</w:t>
      </w:r>
      <w:r>
        <w:t>Institute of Zoology, Zoological Society of London, Regent's Park, London, NW1 4RY, UK.</w:t>
      </w:r>
    </w:p>
    <w:p w:rsidR="000C229D" w:rsidRDefault="000C229D" w:rsidP="000C229D">
      <w:pPr>
        <w:spacing w:after="0"/>
        <w:jc w:val="both"/>
      </w:pPr>
    </w:p>
    <w:p w:rsidR="00303056" w:rsidRPr="008E3244" w:rsidRDefault="00303056" w:rsidP="0073210C">
      <w:pPr>
        <w:spacing w:after="0"/>
        <w:jc w:val="both"/>
        <w:rPr>
          <w:ins w:id="0" w:author="Phil" w:date="2018-03-30T20:36:00Z"/>
          <w:b/>
          <w:rPrChange w:id="1" w:author="Phil" w:date="2018-03-30T20:49:00Z">
            <w:rPr>
              <w:ins w:id="2" w:author="Phil" w:date="2018-03-30T20:36:00Z"/>
            </w:rPr>
          </w:rPrChange>
        </w:rPr>
      </w:pPr>
      <w:bookmarkStart w:id="3" w:name="_GoBack"/>
      <w:ins w:id="4" w:author="Phil" w:date="2018-03-30T20:36:00Z">
        <w:r w:rsidRPr="008E3244">
          <w:rPr>
            <w:b/>
            <w:rPrChange w:id="5" w:author="Phil" w:date="2018-03-30T20:49:00Z">
              <w:rPr/>
            </w:rPrChange>
          </w:rPr>
          <w:t>Abstract</w:t>
        </w:r>
      </w:ins>
    </w:p>
    <w:p w:rsidR="00303056" w:rsidRDefault="00303056" w:rsidP="0073210C">
      <w:pPr>
        <w:spacing w:after="0"/>
        <w:jc w:val="both"/>
        <w:rPr>
          <w:ins w:id="6" w:author="Phil" w:date="2018-03-30T20:37:00Z"/>
        </w:rPr>
      </w:pPr>
    </w:p>
    <w:p w:rsidR="00303056" w:rsidRDefault="00303056" w:rsidP="0073210C">
      <w:pPr>
        <w:spacing w:after="0"/>
        <w:jc w:val="both"/>
        <w:rPr>
          <w:ins w:id="7" w:author="Phil" w:date="2018-03-30T20:37:00Z"/>
        </w:rPr>
      </w:pPr>
      <w:ins w:id="8" w:author="Phil" w:date="2018-03-30T20:37:00Z">
        <w:r>
          <w:t xml:space="preserve">The Biodiversity Intactness Index has been </w:t>
        </w:r>
      </w:ins>
      <w:ins w:id="9" w:author="Phil" w:date="2018-03-30T20:39:00Z">
        <w:r w:rsidR="00D9308B">
          <w:t>adopted as a key</w:t>
        </w:r>
        <w:r>
          <w:t xml:space="preserve"> indicator </w:t>
        </w:r>
      </w:ins>
      <w:ins w:id="10" w:author="Phil" w:date="2018-03-30T20:40:00Z">
        <w:r w:rsidR="00D9308B">
          <w:t xml:space="preserve">by the Intergovernmental Platform on Biodiversity and </w:t>
        </w:r>
      </w:ins>
      <w:ins w:id="11" w:author="Phil" w:date="2018-03-30T20:45:00Z">
        <w:r w:rsidR="00D9308B">
          <w:t>Ecosystem</w:t>
        </w:r>
      </w:ins>
      <w:ins w:id="12" w:author="Phil" w:date="2018-03-30T20:40:00Z">
        <w:r w:rsidR="00D9308B">
          <w:t xml:space="preserve"> services. </w:t>
        </w:r>
      </w:ins>
      <w:ins w:id="13" w:author="Phil" w:date="2018-03-30T20:46:00Z">
        <w:r w:rsidR="00D9308B">
          <w:t xml:space="preserve">However, </w:t>
        </w:r>
      </w:ins>
      <w:ins w:id="14" w:author="Phil" w:date="2018-03-30T20:54:00Z">
        <w:r w:rsidR="00FB727F">
          <w:t xml:space="preserve">there are signs that the </w:t>
        </w:r>
      </w:ins>
      <w:ins w:id="15" w:author="Phil" w:date="2018-03-30T20:47:00Z">
        <w:r w:rsidR="00D9308B">
          <w:t xml:space="preserve">indicator </w:t>
        </w:r>
      </w:ins>
      <w:ins w:id="16" w:author="Phil" w:date="2018-03-30T20:54:00Z">
        <w:r w:rsidR="00FB727F">
          <w:t>may be inaccurate, limiting its utility in tracking changes in biodiversity</w:t>
        </w:r>
      </w:ins>
      <w:ins w:id="17" w:author="Phil" w:date="2018-03-30T20:47:00Z">
        <w:r w:rsidR="00D9308B">
          <w:t>.</w:t>
        </w:r>
      </w:ins>
    </w:p>
    <w:p w:rsidR="00303056" w:rsidRDefault="00303056" w:rsidP="0073210C">
      <w:pPr>
        <w:spacing w:after="0"/>
        <w:jc w:val="both"/>
        <w:rPr>
          <w:ins w:id="18" w:author="Phil" w:date="2018-03-30T20:36:00Z"/>
        </w:rPr>
      </w:pPr>
    </w:p>
    <w:p w:rsidR="00303056" w:rsidRPr="008E3244" w:rsidRDefault="00303056" w:rsidP="0073210C">
      <w:pPr>
        <w:spacing w:after="0"/>
        <w:jc w:val="both"/>
        <w:rPr>
          <w:ins w:id="19" w:author="Phil" w:date="2018-03-30T20:36:00Z"/>
          <w:b/>
          <w:rPrChange w:id="20" w:author="Phil" w:date="2018-03-30T20:49:00Z">
            <w:rPr>
              <w:ins w:id="21" w:author="Phil" w:date="2018-03-30T20:36:00Z"/>
            </w:rPr>
          </w:rPrChange>
        </w:rPr>
      </w:pPr>
      <w:ins w:id="22" w:author="Phil" w:date="2018-03-30T20:36:00Z">
        <w:r w:rsidRPr="008E3244">
          <w:rPr>
            <w:b/>
            <w:rPrChange w:id="23" w:author="Phil" w:date="2018-03-30T20:49:00Z">
              <w:rPr/>
            </w:rPrChange>
          </w:rPr>
          <w:t>Main text</w:t>
        </w:r>
      </w:ins>
    </w:p>
    <w:p w:rsidR="00303056" w:rsidRDefault="00303056" w:rsidP="0073210C">
      <w:pPr>
        <w:spacing w:after="0"/>
        <w:jc w:val="both"/>
        <w:rPr>
          <w:ins w:id="24" w:author="Phil" w:date="2018-03-30T20:36:00Z"/>
        </w:rPr>
      </w:pPr>
    </w:p>
    <w:bookmarkEnd w:id="3"/>
    <w:p w:rsidR="00156922" w:rsidRDefault="00D33731" w:rsidP="0073210C">
      <w:pPr>
        <w:spacing w:after="0"/>
        <w:jc w:val="both"/>
        <w:rPr>
          <w:ins w:id="25" w:author="Phil" w:date="2018-03-26T17:18:00Z"/>
        </w:rPr>
      </w:pPr>
      <w:r w:rsidRPr="005B7E64">
        <w:t xml:space="preserve">Robust indicators of the state of biodiversity </w:t>
      </w:r>
      <w:r w:rsidR="00191BB6" w:rsidRPr="005B7E64">
        <w:t>provide</w:t>
      </w:r>
      <w:r w:rsidRPr="005B7E64">
        <w:t xml:space="preserve"> essential </w:t>
      </w:r>
      <w:r w:rsidR="00191BB6" w:rsidRPr="005B7E64">
        <w:t xml:space="preserve">guidance </w:t>
      </w:r>
      <w:r w:rsidRPr="005B7E64">
        <w:t xml:space="preserve">for tackling the extinction </w:t>
      </w:r>
      <w:r w:rsidRPr="00486567">
        <w:t>crisis</w:t>
      </w:r>
      <w:r w:rsidR="00122C40" w:rsidRPr="00486567">
        <w:t xml:space="preserve">. </w:t>
      </w:r>
      <w:r w:rsidR="00D2340E" w:rsidRPr="00486567">
        <w:t>One increasingly</w:t>
      </w:r>
      <w:r w:rsidR="00D2340E">
        <w:t xml:space="preserve"> prominent metric, th</w:t>
      </w:r>
      <w:r w:rsidR="00122C40">
        <w:t>e Biodiversity Intactness Index (BII)</w:t>
      </w:r>
      <w:r w:rsidR="00D2340E">
        <w:t>,</w:t>
      </w:r>
      <w:r w:rsidR="00122C40">
        <w:t xml:space="preserve"> is intended to </w:t>
      </w:r>
      <w:r w:rsidR="00D2340E">
        <w:t>indicate</w:t>
      </w:r>
      <w:r w:rsidR="00122C40">
        <w:t xml:space="preserve"> the average abundance of wild species in a given geographical area, relative to </w:t>
      </w:r>
      <w:r w:rsidR="00D2340E">
        <w:t>that</w:t>
      </w:r>
      <w:r w:rsidR="00122C40">
        <w:t xml:space="preserve"> in pre-modern times [1] or in primary vegetation</w:t>
      </w:r>
      <w:r w:rsidR="00122C40" w:rsidRPr="009262F3">
        <w:t xml:space="preserve"> under current climat</w:t>
      </w:r>
      <w:r w:rsidR="00122C40">
        <w:t>ic</w:t>
      </w:r>
      <w:r w:rsidR="00122C40" w:rsidRPr="009262F3">
        <w:t xml:space="preserve"> conditions</w:t>
      </w:r>
      <w:r w:rsidR="00122C40">
        <w:t xml:space="preserve"> [2]. In principle the BII has several advantages over other biodiversity indicators</w:t>
      </w:r>
      <w:r w:rsidR="00D2340E">
        <w:t xml:space="preserve"> – for example by reducing </w:t>
      </w:r>
      <w:r w:rsidR="00122C40">
        <w:t>the risk of</w:t>
      </w:r>
      <w:r w:rsidR="00315F50">
        <w:t xml:space="preserve"> shifting baselines [3]</w:t>
      </w:r>
      <w:r w:rsidR="00122C40">
        <w:t xml:space="preserve"> </w:t>
      </w:r>
      <w:r w:rsidR="00315F50">
        <w:t>leading to</w:t>
      </w:r>
      <w:r w:rsidR="00122C40">
        <w:t xml:space="preserve"> </w:t>
      </w:r>
      <w:r w:rsidR="00315F50">
        <w:t xml:space="preserve">insufficiently ambitious </w:t>
      </w:r>
      <w:r w:rsidR="00122C40">
        <w:t xml:space="preserve">conservation goals </w:t>
      </w:r>
      <w:r w:rsidR="005B7E64">
        <w:t>because</w:t>
      </w:r>
      <w:r w:rsidR="00122C40">
        <w:t xml:space="preserve"> the current state of biodiversity </w:t>
      </w:r>
      <w:r w:rsidR="00315F50">
        <w:t xml:space="preserve">is simply compared </w:t>
      </w:r>
      <w:r w:rsidR="00122C40">
        <w:t>with that in the recent past.</w:t>
      </w:r>
      <w:r w:rsidR="00122C40" w:rsidRPr="00FE3FC0">
        <w:t xml:space="preserve"> </w:t>
      </w:r>
    </w:p>
    <w:p w:rsidR="00122C40" w:rsidRDefault="00315F50">
      <w:pPr>
        <w:spacing w:after="0"/>
        <w:ind w:firstLine="720"/>
        <w:jc w:val="both"/>
        <w:pPrChange w:id="26" w:author="Phil" w:date="2018-03-26T17:18:00Z">
          <w:pPr>
            <w:spacing w:after="0"/>
            <w:jc w:val="both"/>
          </w:pPr>
        </w:pPrChange>
      </w:pPr>
      <w:r>
        <w:t>The</w:t>
      </w:r>
      <w:r w:rsidR="00122C40">
        <w:t xml:space="preserve"> BII has </w:t>
      </w:r>
      <w:del w:id="27" w:author="Phil" w:date="2018-03-26T17:29:00Z">
        <w:r w:rsidDel="00B34287">
          <w:delText xml:space="preserve">now </w:delText>
        </w:r>
      </w:del>
      <w:ins w:id="28" w:author="Phil" w:date="2018-03-26T17:29:00Z">
        <w:r w:rsidR="00B34287">
          <w:t xml:space="preserve"> </w:t>
        </w:r>
      </w:ins>
      <w:r w:rsidR="00122C40">
        <w:t xml:space="preserve">been endorsed by the Group on Earth Observations of the Biodiversity Observation Network and adopted by the Intergovernmental Platform on Biodiversity and Ecosystem Services (IPBES) as a "core" indicator of trends </w:t>
      </w:r>
      <w:r w:rsidR="00DC082F">
        <w:t xml:space="preserve">in </w:t>
      </w:r>
      <w:r w:rsidR="00122C40">
        <w:t>biodiversity and ecosystem services</w:t>
      </w:r>
      <w:r w:rsidR="00D2340E">
        <w:t xml:space="preserve"> </w:t>
      </w:r>
      <w:r>
        <w:t>for</w:t>
      </w:r>
      <w:r w:rsidR="00D2340E">
        <w:t xml:space="preserve"> assessing</w:t>
      </w:r>
      <w:r w:rsidR="00122C40">
        <w:t xml:space="preserve"> progress towards the Convention on Biodiversity’s Aichi targets 12 and 14 (extinction risk and ecosystem resilience).</w:t>
      </w:r>
      <w:r w:rsidR="00122C40" w:rsidRPr="002C25AE">
        <w:t xml:space="preserve"> </w:t>
      </w:r>
      <w:r w:rsidR="00122C40">
        <w:t>It has also been adopted by the Biodiversity Indicators Partnership as</w:t>
      </w:r>
      <w:r w:rsidR="00122C40" w:rsidRPr="002C25AE">
        <w:t xml:space="preserve"> </w:t>
      </w:r>
      <w:r w:rsidR="00122C40">
        <w:t>an indicator to track progress towards Aichi target 5 (</w:t>
      </w:r>
      <w:r w:rsidR="00D2340E">
        <w:t>halving</w:t>
      </w:r>
      <w:r w:rsidR="00122C40">
        <w:t xml:space="preserve"> the rate of habitat loss by 2020).</w:t>
      </w:r>
    </w:p>
    <w:p w:rsidR="00156922" w:rsidRDefault="00156922">
      <w:pPr>
        <w:spacing w:after="0"/>
        <w:jc w:val="both"/>
        <w:rPr>
          <w:ins w:id="29" w:author="Phil" w:date="2018-03-26T17:19:00Z"/>
        </w:rPr>
        <w:pPrChange w:id="30" w:author="Phil" w:date="2018-03-26T17:19:00Z">
          <w:pPr>
            <w:spacing w:after="0"/>
            <w:ind w:firstLine="720"/>
            <w:jc w:val="both"/>
          </w:pPr>
        </w:pPrChange>
      </w:pPr>
    </w:p>
    <w:p w:rsidR="00156922" w:rsidRPr="00156922" w:rsidRDefault="00156922">
      <w:pPr>
        <w:spacing w:after="0"/>
        <w:jc w:val="both"/>
        <w:rPr>
          <w:ins w:id="31" w:author="Phil" w:date="2018-03-26T17:19:00Z"/>
          <w:b/>
          <w:rPrChange w:id="32" w:author="Phil" w:date="2018-03-26T17:19:00Z">
            <w:rPr>
              <w:ins w:id="33" w:author="Phil" w:date="2018-03-26T17:19:00Z"/>
            </w:rPr>
          </w:rPrChange>
        </w:rPr>
        <w:pPrChange w:id="34" w:author="Phil" w:date="2018-03-26T17:19:00Z">
          <w:pPr>
            <w:spacing w:after="0"/>
            <w:ind w:firstLine="720"/>
            <w:jc w:val="both"/>
          </w:pPr>
        </w:pPrChange>
      </w:pPr>
      <w:ins w:id="35" w:author="Phil" w:date="2018-03-26T17:19:00Z">
        <w:r w:rsidRPr="00156922">
          <w:rPr>
            <w:b/>
            <w:rPrChange w:id="36" w:author="Phil" w:date="2018-03-26T17:19:00Z">
              <w:rPr/>
            </w:rPrChange>
          </w:rPr>
          <w:t>Problems with the Biodiversity Intactness Index</w:t>
        </w:r>
      </w:ins>
    </w:p>
    <w:p w:rsidR="00156922" w:rsidRDefault="00156922">
      <w:pPr>
        <w:spacing w:after="0"/>
        <w:jc w:val="both"/>
        <w:rPr>
          <w:ins w:id="37" w:author="Phil" w:date="2018-03-26T17:19:00Z"/>
        </w:rPr>
        <w:pPrChange w:id="38" w:author="Phil" w:date="2018-03-26T17:19:00Z">
          <w:pPr>
            <w:spacing w:after="0"/>
            <w:ind w:firstLine="720"/>
            <w:jc w:val="both"/>
          </w:pPr>
        </w:pPrChange>
      </w:pPr>
    </w:p>
    <w:p w:rsidR="00156922" w:rsidRDefault="00122C40" w:rsidP="00B1059F">
      <w:pPr>
        <w:spacing w:after="0"/>
        <w:ind w:firstLine="720"/>
        <w:jc w:val="both"/>
        <w:rPr>
          <w:ins w:id="39" w:author="Phil" w:date="2018-03-26T17:19:00Z"/>
        </w:rPr>
      </w:pPr>
      <w:r>
        <w:t xml:space="preserve">Newbold et al [2] mapped the BII globally by </w:t>
      </w:r>
      <w:r w:rsidR="00EF0E38">
        <w:t>modelling</w:t>
      </w:r>
      <w:r w:rsidR="00315F50">
        <w:t xml:space="preserve"> thousands of field</w:t>
      </w:r>
      <w:r w:rsidR="00EF0E38">
        <w:t>-derived</w:t>
      </w:r>
      <w:r w:rsidR="00315F50">
        <w:t xml:space="preserve"> estimates </w:t>
      </w:r>
      <w:r w:rsidR="00EF0E38">
        <w:t>of</w:t>
      </w:r>
      <w:r>
        <w:t xml:space="preserve"> the abundance of a broad range of </w:t>
      </w:r>
      <w:r w:rsidR="00315F50">
        <w:t>species</w:t>
      </w:r>
      <w:r>
        <w:t xml:space="preserve"> as a function of human-induced pressures</w:t>
      </w:r>
      <w:r w:rsidR="00EF0E38">
        <w:t>,</w:t>
      </w:r>
      <w:r>
        <w:t xml:space="preserve"> and </w:t>
      </w:r>
      <w:r w:rsidR="00315F50">
        <w:t xml:space="preserve">then </w:t>
      </w:r>
      <w:r w:rsidR="00EF0E38">
        <w:t>extrapolating</w:t>
      </w:r>
      <w:r w:rsidR="00191BB6">
        <w:t xml:space="preserve"> their model</w:t>
      </w:r>
      <w:r>
        <w:t xml:space="preserve"> using remote-</w:t>
      </w:r>
      <w:r w:rsidR="00191BB6">
        <w:t>sensed data. The resulting</w:t>
      </w:r>
      <w:r>
        <w:t xml:space="preserve"> </w:t>
      </w:r>
      <w:r w:rsidR="00D530B0">
        <w:t>surface</w:t>
      </w:r>
      <w:r>
        <w:t xml:space="preserve"> represents an estimate of the current </w:t>
      </w:r>
      <w:r w:rsidR="009E20F0">
        <w:t xml:space="preserve">average </w:t>
      </w:r>
      <w:r>
        <w:t xml:space="preserve">abundance of </w:t>
      </w:r>
      <w:r w:rsidR="0073210C">
        <w:t xml:space="preserve">those </w:t>
      </w:r>
      <w:r w:rsidR="009E20F0">
        <w:t xml:space="preserve">species </w:t>
      </w:r>
      <w:r w:rsidR="0073210C">
        <w:t xml:space="preserve">that would </w:t>
      </w:r>
      <w:r w:rsidR="009E20F0">
        <w:t>occur in primary vegetation</w:t>
      </w:r>
      <w:r>
        <w:t xml:space="preserve"> as a proportion of </w:t>
      </w:r>
      <w:r w:rsidR="009E20F0">
        <w:t>that</w:t>
      </w:r>
      <w:r w:rsidR="00191BB6">
        <w:t xml:space="preserve"> expected</w:t>
      </w:r>
      <w:r>
        <w:t xml:space="preserve"> in the absence of human activities. </w:t>
      </w:r>
    </w:p>
    <w:p w:rsidR="009F5F5A" w:rsidRDefault="00122C40" w:rsidP="00B1059F">
      <w:pPr>
        <w:spacing w:after="0"/>
        <w:ind w:firstLine="720"/>
        <w:jc w:val="both"/>
      </w:pPr>
      <w:r>
        <w:t xml:space="preserve">However, </w:t>
      </w:r>
      <w:del w:id="40" w:author="Phil" w:date="2018-03-26T17:30:00Z">
        <w:r w:rsidR="00EF0E38" w:rsidDel="00B34287">
          <w:delText>quite a lot</w:delText>
        </w:r>
      </w:del>
      <w:ins w:id="41" w:author="Phil" w:date="2018-03-26T17:30:00Z">
        <w:r w:rsidR="00B34287">
          <w:t>many</w:t>
        </w:r>
      </w:ins>
      <w:r>
        <w:t xml:space="preserve"> of the </w:t>
      </w:r>
      <w:r w:rsidR="009E20F0">
        <w:t xml:space="preserve">BII </w:t>
      </w:r>
      <w:r>
        <w:t xml:space="preserve">values presented on this map </w:t>
      </w:r>
      <w:r w:rsidR="0073210C">
        <w:t>are</w:t>
      </w:r>
      <w:r>
        <w:t xml:space="preserve"> surprising.</w:t>
      </w:r>
      <w:r w:rsidR="009E20F0">
        <w:t xml:space="preserve"> For example, the BII exceeds 90% (and often 95%) in much of SE Asia, Indonesia, </w:t>
      </w:r>
      <w:proofErr w:type="gramStart"/>
      <w:r w:rsidR="009E20F0">
        <w:t>central</w:t>
      </w:r>
      <w:proofErr w:type="gramEnd"/>
      <w:r w:rsidR="009E20F0">
        <w:t xml:space="preserve"> America and eastern Madagascar – areas usually considered to be exposed to widespread habitat loss and </w:t>
      </w:r>
      <w:r w:rsidR="00DC082F">
        <w:t>with a high proportion of threatened species</w:t>
      </w:r>
      <w:r w:rsidR="009E20F0">
        <w:t xml:space="preserve">. </w:t>
      </w:r>
      <w:r w:rsidR="00191BB6">
        <w:t>On</w:t>
      </w:r>
      <w:r w:rsidR="009E20F0">
        <w:t xml:space="preserve"> a</w:t>
      </w:r>
      <w:r w:rsidR="00191BB6">
        <w:t xml:space="preserve"> finer-</w:t>
      </w:r>
      <w:r w:rsidR="009E20F0">
        <w:t>scale</w:t>
      </w:r>
      <w:r w:rsidR="00191BB6">
        <w:t xml:space="preserve"> map </w:t>
      </w:r>
      <w:r w:rsidR="00D530B0">
        <w:t>[4</w:t>
      </w:r>
      <w:r w:rsidR="00191BB6">
        <w:t>]</w:t>
      </w:r>
      <w:r w:rsidR="009E20F0">
        <w:t xml:space="preserve"> </w:t>
      </w:r>
      <w:r w:rsidR="00B1059F">
        <w:t xml:space="preserve">the BII </w:t>
      </w:r>
      <w:r w:rsidR="009E20F0">
        <w:t xml:space="preserve">within the UK </w:t>
      </w:r>
      <w:r w:rsidR="00B1059F">
        <w:t>exceeds 50% even within</w:t>
      </w:r>
      <w:r w:rsidR="009E20F0">
        <w:t xml:space="preserve"> </w:t>
      </w:r>
      <w:r w:rsidR="00486567">
        <w:t xml:space="preserve">the cities of </w:t>
      </w:r>
      <w:r w:rsidR="00D530B0">
        <w:t>Birmingham and Manchester</w:t>
      </w:r>
      <w:r w:rsidR="009E20F0">
        <w:t xml:space="preserve"> </w:t>
      </w:r>
      <w:r w:rsidR="00B1059F">
        <w:t xml:space="preserve">and peaks (at over 95%) in Kielder Forest, a large </w:t>
      </w:r>
      <w:r w:rsidR="00B1059F">
        <w:lastRenderedPageBreak/>
        <w:t xml:space="preserve">plantation dominated by </w:t>
      </w:r>
      <w:r w:rsidR="00F17DDA">
        <w:t>non-native</w:t>
      </w:r>
      <w:r w:rsidR="00B1059F">
        <w:t xml:space="preserve"> conifers</w:t>
      </w:r>
      <w:r w:rsidR="00191BB6">
        <w:t>.</w:t>
      </w:r>
      <w:r w:rsidR="00B1059F">
        <w:t xml:space="preserve"> In light of these </w:t>
      </w:r>
      <w:r w:rsidR="00191BB6">
        <w:t>unusual patterns</w:t>
      </w:r>
      <w:r w:rsidR="00B1059F">
        <w:t xml:space="preserve"> and given the growing</w:t>
      </w:r>
      <w:r w:rsidR="00191BB6">
        <w:t xml:space="preserve"> policy significance of the BII, </w:t>
      </w:r>
      <w:r w:rsidR="00B1059F">
        <w:t xml:space="preserve">it </w:t>
      </w:r>
      <w:r w:rsidR="00D530B0">
        <w:t>seems prudent</w:t>
      </w:r>
      <w:r w:rsidR="00B1059F">
        <w:t xml:space="preserve"> to test its </w:t>
      </w:r>
      <w:r w:rsidR="00A4437B">
        <w:t xml:space="preserve">credibility </w:t>
      </w:r>
      <w:r w:rsidR="00B1059F">
        <w:t>more systematically.</w:t>
      </w:r>
    </w:p>
    <w:p w:rsidR="00156922" w:rsidRDefault="00156922">
      <w:pPr>
        <w:spacing w:after="0"/>
        <w:jc w:val="both"/>
        <w:rPr>
          <w:ins w:id="42" w:author="Phil" w:date="2018-03-26T17:20:00Z"/>
        </w:rPr>
        <w:pPrChange w:id="43" w:author="Phil" w:date="2018-03-26T17:20:00Z">
          <w:pPr>
            <w:spacing w:after="0"/>
            <w:ind w:firstLine="720"/>
            <w:jc w:val="both"/>
          </w:pPr>
        </w:pPrChange>
      </w:pPr>
    </w:p>
    <w:p w:rsidR="00156922" w:rsidRPr="00156922" w:rsidRDefault="007B0A19">
      <w:pPr>
        <w:spacing w:after="0"/>
        <w:jc w:val="both"/>
        <w:rPr>
          <w:ins w:id="44" w:author="Phil" w:date="2018-03-26T17:20:00Z"/>
          <w:b/>
          <w:rPrChange w:id="45" w:author="Phil" w:date="2018-03-26T17:20:00Z">
            <w:rPr>
              <w:ins w:id="46" w:author="Phil" w:date="2018-03-26T17:20:00Z"/>
            </w:rPr>
          </w:rPrChange>
        </w:rPr>
        <w:pPrChange w:id="47" w:author="Phil" w:date="2018-03-26T17:20:00Z">
          <w:pPr>
            <w:spacing w:after="0"/>
            <w:ind w:firstLine="720"/>
            <w:jc w:val="both"/>
          </w:pPr>
        </w:pPrChange>
      </w:pPr>
      <w:ins w:id="48" w:author="Phil" w:date="2018-03-26T17:23:00Z">
        <w:r>
          <w:rPr>
            <w:b/>
          </w:rPr>
          <w:t>Mismatch</w:t>
        </w:r>
      </w:ins>
      <w:ins w:id="49" w:author="Phil" w:date="2018-03-26T17:20:00Z">
        <w:r w:rsidR="00156922" w:rsidRPr="00156922">
          <w:rPr>
            <w:b/>
            <w:rPrChange w:id="50" w:author="Phil" w:date="2018-03-26T17:20:00Z">
              <w:rPr/>
            </w:rPrChange>
          </w:rPr>
          <w:t xml:space="preserve"> with other metrics</w:t>
        </w:r>
      </w:ins>
    </w:p>
    <w:p w:rsidR="00156922" w:rsidRDefault="00156922">
      <w:pPr>
        <w:spacing w:after="0"/>
        <w:jc w:val="both"/>
        <w:rPr>
          <w:ins w:id="51" w:author="Phil" w:date="2018-03-26T17:20:00Z"/>
        </w:rPr>
        <w:pPrChange w:id="52" w:author="Phil" w:date="2018-03-26T17:20:00Z">
          <w:pPr>
            <w:spacing w:after="0"/>
            <w:ind w:firstLine="720"/>
            <w:jc w:val="both"/>
          </w:pPr>
        </w:pPrChange>
      </w:pPr>
    </w:p>
    <w:p w:rsidR="00D530B0" w:rsidRDefault="00191BB6" w:rsidP="00B1059F">
      <w:pPr>
        <w:spacing w:after="0"/>
        <w:ind w:firstLine="720"/>
        <w:jc w:val="both"/>
      </w:pPr>
      <w:r>
        <w:t xml:space="preserve">The recent publication of a synthesis of estimates of current biomass </w:t>
      </w:r>
      <w:r w:rsidR="00663E51">
        <w:t xml:space="preserve">stock </w:t>
      </w:r>
      <w:r>
        <w:t>relative to that</w:t>
      </w:r>
      <w:r w:rsidRPr="00112DD2">
        <w:t xml:space="preserve"> </w:t>
      </w:r>
      <w:r w:rsidRPr="009262F3">
        <w:t>without human activities</w:t>
      </w:r>
      <w:r>
        <w:t xml:space="preserve">, which we </w:t>
      </w:r>
      <w:r w:rsidR="00D530B0">
        <w:t>call biomass intactness (BMI) [5</w:t>
      </w:r>
      <w:r>
        <w:t xml:space="preserve">], provides an opportunity for a global quantitative check on the performance of the BII. </w:t>
      </w:r>
      <w:r w:rsidR="00663E51">
        <w:t>Broadly speaki</w:t>
      </w:r>
      <w:r w:rsidR="00D530B0">
        <w:t>ng we might expect the two</w:t>
      </w:r>
      <w:r w:rsidR="005B7E64">
        <w:t xml:space="preserve"> indi</w:t>
      </w:r>
      <w:r w:rsidR="00663E51">
        <w:t>ces to be positively correlated across space</w:t>
      </w:r>
      <w:r w:rsidR="00D530B0">
        <w:t>. We would also anticipate that</w:t>
      </w:r>
      <w:r w:rsidR="00663E51">
        <w:t xml:space="preserve"> BII values </w:t>
      </w:r>
      <w:r w:rsidR="00D530B0">
        <w:t>should mostly</w:t>
      </w:r>
      <w:r w:rsidR="00663E51">
        <w:t xml:space="preserve"> be lower than BMI values (sometimes substantially </w:t>
      </w:r>
      <w:r w:rsidR="00D530B0">
        <w:t>so): w</w:t>
      </w:r>
      <w:r w:rsidR="00663E51">
        <w:t xml:space="preserve">here some </w:t>
      </w:r>
      <w:r w:rsidR="00F17DDA">
        <w:t xml:space="preserve">of the </w:t>
      </w:r>
      <w:r w:rsidR="0073210C">
        <w:t xml:space="preserve">current </w:t>
      </w:r>
      <w:r w:rsidR="00663E51">
        <w:t xml:space="preserve">biomass is made up of non-native species, or where biodiversity faces other threats </w:t>
      </w:r>
      <w:r w:rsidR="005B7E64">
        <w:t>besid</w:t>
      </w:r>
      <w:r w:rsidR="00D530B0">
        <w:t>es habitat loss</w:t>
      </w:r>
      <w:r w:rsidR="00131626">
        <w:t>;</w:t>
      </w:r>
      <w:r w:rsidR="00D530B0">
        <w:t xml:space="preserve"> </w:t>
      </w:r>
      <w:r w:rsidR="00663E51">
        <w:t xml:space="preserve">in contrast it is </w:t>
      </w:r>
      <w:r w:rsidR="00D530B0">
        <w:t>hard to</w:t>
      </w:r>
      <w:r w:rsidR="00663E51">
        <w:t xml:space="preserve"> conc</w:t>
      </w:r>
      <w:r w:rsidR="00D530B0">
        <w:t>e</w:t>
      </w:r>
      <w:r w:rsidR="00663E51">
        <w:t>ive how it could be hi</w:t>
      </w:r>
      <w:r w:rsidR="00D530B0">
        <w:t>g</w:t>
      </w:r>
      <w:r w:rsidR="00932819">
        <w:t>her.</w:t>
      </w:r>
    </w:p>
    <w:p w:rsidR="007B0A19" w:rsidRDefault="00131626" w:rsidP="00B1059F">
      <w:pPr>
        <w:spacing w:after="0"/>
        <w:ind w:firstLine="720"/>
        <w:jc w:val="both"/>
        <w:rPr>
          <w:ins w:id="53" w:author="Phil" w:date="2018-03-26T17:22:00Z"/>
        </w:rPr>
      </w:pPr>
      <w:r>
        <w:t>However,</w:t>
      </w:r>
      <w:r w:rsidR="00663E51">
        <w:t xml:space="preserve"> th</w:t>
      </w:r>
      <w:r w:rsidR="000F6343">
        <w:t>e</w:t>
      </w:r>
      <w:r w:rsidR="00663E51">
        <w:t xml:space="preserve">re </w:t>
      </w:r>
      <w:r w:rsidR="000F6343">
        <w:t>is only</w:t>
      </w:r>
      <w:r w:rsidR="00663E51">
        <w:t xml:space="preserve"> a very weak correlation between the two indices</w:t>
      </w:r>
      <w:r w:rsidR="000F6343">
        <w:t xml:space="preserve"> (Fig. 1</w:t>
      </w:r>
      <w:r w:rsidR="00663E51">
        <w:t xml:space="preserve">). In a relatively small but still substantial set of </w:t>
      </w:r>
      <w:r w:rsidR="000F6343">
        <w:t xml:space="preserve">largely arid or semi-arid </w:t>
      </w:r>
      <w:r w:rsidR="00663E51">
        <w:t>areas</w:t>
      </w:r>
      <w:r w:rsidR="000F6343">
        <w:t>, the</w:t>
      </w:r>
      <w:r w:rsidR="00663E51">
        <w:t xml:space="preserve"> BII is considerably lower than the BMI</w:t>
      </w:r>
      <w:r w:rsidR="000F6343">
        <w:t xml:space="preserve"> (blue on Fig. 1</w:t>
      </w:r>
      <w:r w:rsidR="00F17DDA">
        <w:t>A</w:t>
      </w:r>
      <w:r w:rsidR="00663E51">
        <w:t>).</w:t>
      </w:r>
      <w:r w:rsidR="000F6343">
        <w:t xml:space="preserve"> However, in many areas where the BMI has been reduced dramatically – including much of Europe, China</w:t>
      </w:r>
      <w:r w:rsidR="009F4DA4">
        <w:t>,</w:t>
      </w:r>
      <w:r w:rsidR="000F6343">
        <w:t xml:space="preserve"> India, and eastern Brazil - the BII is nevertheless estimated as being relatively high (red in Fig 1</w:t>
      </w:r>
      <w:r w:rsidR="00F17DDA">
        <w:t>A</w:t>
      </w:r>
      <w:r w:rsidR="000F6343">
        <w:t>). In these cases</w:t>
      </w:r>
      <w:r w:rsidR="00F17DDA">
        <w:t>,</w:t>
      </w:r>
      <w:r w:rsidR="000F6343">
        <w:t xml:space="preserve"> a substantial fraction of primary vegetation has been removed, as indicated by low BMI, yet BII values suggest only a small proportion of biodiversity has been lost. </w:t>
      </w:r>
    </w:p>
    <w:p w:rsidR="005C7681" w:rsidRDefault="00DC082F" w:rsidP="00B1059F">
      <w:pPr>
        <w:spacing w:after="0"/>
        <w:ind w:firstLine="720"/>
        <w:jc w:val="both"/>
      </w:pPr>
      <w:r>
        <w:t>T</w:t>
      </w:r>
      <w:r w:rsidR="000F6343">
        <w:t>he BII and BMI concur (grey on Figure 1</w:t>
      </w:r>
      <w:r w:rsidR="00F17DDA">
        <w:t>A</w:t>
      </w:r>
      <w:r w:rsidR="000F6343">
        <w:t>) on much less than half of the Earth’s land surface, mostly in areas of boreal taiga and tundra and large</w:t>
      </w:r>
      <w:r w:rsidR="005C7681">
        <w:t>r</w:t>
      </w:r>
      <w:r w:rsidR="000F6343">
        <w:t xml:space="preserve"> remnants of tropical rain forest. </w:t>
      </w:r>
      <w:r w:rsidR="00BF2DC2">
        <w:t>Both BII and BMI might be subject to errors, but c</w:t>
      </w:r>
      <w:r w:rsidR="005C7681">
        <w:t>omparison of the BII with the Human Footprint (HF [</w:t>
      </w:r>
      <w:ins w:id="54" w:author="Phil" w:date="2018-03-26T17:25:00Z">
        <w:r w:rsidR="00074E85">
          <w:t>7</w:t>
        </w:r>
      </w:ins>
      <w:del w:id="55" w:author="Phil" w:date="2018-03-26T17:25:00Z">
        <w:r w:rsidR="009F4DA4" w:rsidDel="00074E85">
          <w:delText>6</w:delText>
        </w:r>
      </w:del>
      <w:r w:rsidR="005C7681">
        <w:t xml:space="preserve">]), a composite measure of the pressure on natural ecosystems from humans, confirms the impression of BII values being unusual: while BMI values correlate </w:t>
      </w:r>
      <w:r w:rsidR="001759CA">
        <w:t xml:space="preserve">negatively </w:t>
      </w:r>
      <w:r w:rsidR="005C7681">
        <w:t xml:space="preserve">with HF scores, </w:t>
      </w:r>
      <w:r w:rsidR="001759CA">
        <w:t xml:space="preserve">as expected, </w:t>
      </w:r>
      <w:r w:rsidR="005C7681">
        <w:t xml:space="preserve">BII </w:t>
      </w:r>
      <w:r w:rsidR="001759CA">
        <w:t>is not negatively correlated with HF</w:t>
      </w:r>
      <w:r w:rsidR="005C7681">
        <w:t xml:space="preserve"> [S</w:t>
      </w:r>
      <w:r w:rsidR="00A934BC">
        <w:t>upplemental Information</w:t>
      </w:r>
      <w:r w:rsidR="00BF2DC2">
        <w:t>].</w:t>
      </w:r>
    </w:p>
    <w:p w:rsidR="000F6343" w:rsidRDefault="005C7681" w:rsidP="00B1059F">
      <w:pPr>
        <w:spacing w:after="0"/>
        <w:ind w:firstLine="720"/>
        <w:jc w:val="both"/>
      </w:pPr>
      <w:r>
        <w:t>The mismatch between BII and BMI values is most striking in global biod</w:t>
      </w:r>
      <w:r w:rsidR="009731AF">
        <w:t>iversi</w:t>
      </w:r>
      <w:r>
        <w:t>ty hotspots</w:t>
      </w:r>
      <w:r w:rsidR="009731AF">
        <w:t xml:space="preserve"> (defined as areas of exceptional endemism which have lost at least 70% of their primary vegetation [</w:t>
      </w:r>
      <w:ins w:id="56" w:author="Phil" w:date="2018-03-26T17:26:00Z">
        <w:r w:rsidR="00074E85">
          <w:t>8</w:t>
        </w:r>
      </w:ins>
      <w:del w:id="57" w:author="Phil" w:date="2018-03-26T17:26:00Z">
        <w:r w:rsidR="009F4DA4" w:rsidDel="00074E85">
          <w:delText>7</w:delText>
        </w:r>
      </w:del>
      <w:r w:rsidR="009731AF">
        <w:t>]; red symbols in Fig. 1</w:t>
      </w:r>
      <w:r w:rsidR="00F17DDA">
        <w:t>B</w:t>
      </w:r>
      <w:r w:rsidR="009731AF">
        <w:t xml:space="preserve">). As expected, the BMI in these high priority areas for conservation is on average much lower than in other regions; however as measured by the BII, biodiversity intactness is apparently higher in hotspots than elsewhere. </w:t>
      </w:r>
      <w:r w:rsidR="005B7E64">
        <w:t xml:space="preserve">For example, </w:t>
      </w:r>
      <w:r w:rsidR="001420DE">
        <w:t>in the</w:t>
      </w:r>
      <w:r w:rsidR="005B7E64">
        <w:t xml:space="preserve"> </w:t>
      </w:r>
      <w:proofErr w:type="spellStart"/>
      <w:r w:rsidR="005B7E64">
        <w:t>Sundaland</w:t>
      </w:r>
      <w:proofErr w:type="spellEnd"/>
      <w:r w:rsidR="005B7E64">
        <w:t xml:space="preserve">, </w:t>
      </w:r>
      <w:r w:rsidR="001420DE">
        <w:t xml:space="preserve">Indo-Burma, Philippines and Madagascar hotspots, </w:t>
      </w:r>
      <w:r w:rsidR="005B7E64">
        <w:t>where the BMI confirms that a substantial fraction of primary vegetation has been removed, the BII suggests native species populations have on average declined by &lt;</w:t>
      </w:r>
      <w:r w:rsidR="001420DE">
        <w:t>10</w:t>
      </w:r>
      <w:r w:rsidR="005B7E64">
        <w:t>%</w:t>
      </w:r>
      <w:r w:rsidR="001420DE">
        <w:t xml:space="preserve"> [2]</w:t>
      </w:r>
      <w:r w:rsidR="005B7E64">
        <w:t>. Indeed</w:t>
      </w:r>
      <w:r w:rsidR="007256A9">
        <w:t>,</w:t>
      </w:r>
      <w:r w:rsidR="009731AF">
        <w:t xml:space="preserve"> for the 32 biodiversity hotspots for which we have data on both</w:t>
      </w:r>
      <w:r w:rsidR="00F17DDA">
        <w:t xml:space="preserve"> BII and BMI</w:t>
      </w:r>
      <w:r w:rsidR="009731AF">
        <w:t xml:space="preserve">, the mean BII of hotspots was significantly negatively correlated with mean BMI (Spearman correlation: </w:t>
      </w:r>
      <w:proofErr w:type="spellStart"/>
      <w:r w:rsidR="009731AF" w:rsidRPr="00895521">
        <w:rPr>
          <w:i/>
        </w:rPr>
        <w:t>r</w:t>
      </w:r>
      <w:r w:rsidR="009731AF" w:rsidRPr="00895521">
        <w:rPr>
          <w:i/>
          <w:vertAlign w:val="subscript"/>
        </w:rPr>
        <w:t>S</w:t>
      </w:r>
      <w:proofErr w:type="spellEnd"/>
      <w:r w:rsidR="009731AF">
        <w:t xml:space="preserve"> = -0.595, </w:t>
      </w:r>
      <w:r w:rsidR="009731AF" w:rsidRPr="00895521">
        <w:rPr>
          <w:i/>
        </w:rPr>
        <w:t>P</w:t>
      </w:r>
      <w:r w:rsidR="009731AF">
        <w:t xml:space="preserve">= 0.0003): </w:t>
      </w:r>
      <w:r w:rsidR="009F4DA4">
        <w:t>hotspots</w:t>
      </w:r>
      <w:r w:rsidR="009731AF">
        <w:t xml:space="preserve"> with less remaining biomass have higher BII scores.</w:t>
      </w:r>
    </w:p>
    <w:p w:rsidR="00FC15FC" w:rsidRDefault="00FC15FC" w:rsidP="00B1059F">
      <w:pPr>
        <w:spacing w:after="0"/>
        <w:ind w:firstLine="720"/>
        <w:jc w:val="both"/>
      </w:pPr>
      <w:r>
        <w:t>We</w:t>
      </w:r>
      <w:r w:rsidR="009F4DA4">
        <w:t xml:space="preserve"> do not understand these patterns, and</w:t>
      </w:r>
      <w:r>
        <w:t xml:space="preserve"> are concerned that uncritical acceptance of the BII as a biodiversity metric will lead to unjustified complacency about the security of wild nature.</w:t>
      </w:r>
      <w:r w:rsidR="005B7E64">
        <w:t xml:space="preserve"> According to the Newbold et al. </w:t>
      </w:r>
      <w:r w:rsidR="00EF0E38">
        <w:t>analysis</w:t>
      </w:r>
      <w:r w:rsidR="005B7E64">
        <w:t xml:space="preserve">, on average the </w:t>
      </w:r>
      <w:r w:rsidR="009F4DA4">
        <w:t xml:space="preserve">terrestrial </w:t>
      </w:r>
      <w:r w:rsidR="005B7E64">
        <w:t>BII stands at almost 85% [2] – in striking contrast to the suggestion that the land surface supports only half the biomass that it would in the a</w:t>
      </w:r>
      <w:r w:rsidR="009F4DA4">
        <w:t>bsence of human land use [5</w:t>
      </w:r>
      <w:r w:rsidR="005B7E64">
        <w:t xml:space="preserve">].  </w:t>
      </w:r>
      <w:r>
        <w:t xml:space="preserve"> We are sceptical that biodiversity is really as intact and secure as the BII suggests. We recommend rigorous further testing and, if necessary, the development of alternative methods.</w:t>
      </w:r>
    </w:p>
    <w:p w:rsidR="000C229D" w:rsidRDefault="000C229D" w:rsidP="00B1059F">
      <w:pPr>
        <w:spacing w:after="0"/>
        <w:ind w:firstLine="720"/>
        <w:jc w:val="both"/>
      </w:pPr>
    </w:p>
    <w:p w:rsidR="00122C40" w:rsidRPr="005756A2" w:rsidRDefault="008E3244" w:rsidP="00B1059F">
      <w:pPr>
        <w:spacing w:after="0"/>
        <w:jc w:val="both"/>
      </w:pPr>
      <w:r w:rsidRPr="005756A2">
        <w:rPr>
          <w:b/>
        </w:rPr>
        <w:t>Supplementary information</w:t>
      </w:r>
    </w:p>
    <w:p w:rsidR="000C229D" w:rsidRDefault="000C229D" w:rsidP="00B1059F">
      <w:pPr>
        <w:spacing w:after="0"/>
        <w:jc w:val="both"/>
      </w:pPr>
    </w:p>
    <w:p w:rsidR="000C229D" w:rsidRDefault="000C229D" w:rsidP="00B1059F">
      <w:pPr>
        <w:spacing w:after="0"/>
        <w:jc w:val="both"/>
      </w:pPr>
      <w:r>
        <w:lastRenderedPageBreak/>
        <w:t>Figure S1.</w:t>
      </w:r>
    </w:p>
    <w:p w:rsidR="000C229D" w:rsidRDefault="000C229D" w:rsidP="00B1059F">
      <w:pPr>
        <w:spacing w:after="0"/>
        <w:jc w:val="both"/>
      </w:pPr>
    </w:p>
    <w:p w:rsidR="000C229D" w:rsidRPr="000C229D" w:rsidRDefault="008E3244" w:rsidP="00B1059F">
      <w:pPr>
        <w:spacing w:after="0"/>
        <w:jc w:val="both"/>
        <w:rPr>
          <w:color w:val="FF0000"/>
        </w:rPr>
      </w:pPr>
      <w:r w:rsidRPr="005756A2">
        <w:rPr>
          <w:b/>
        </w:rPr>
        <w:t>Author contributions</w:t>
      </w:r>
    </w:p>
    <w:p w:rsidR="000C229D" w:rsidRDefault="000C229D" w:rsidP="000C229D">
      <w:pPr>
        <w:spacing w:after="0"/>
        <w:jc w:val="both"/>
      </w:pPr>
    </w:p>
    <w:p w:rsidR="000C229D" w:rsidRDefault="000C229D" w:rsidP="000C229D">
      <w:pPr>
        <w:spacing w:after="0"/>
        <w:jc w:val="both"/>
      </w:pPr>
      <w:r>
        <w:t>All authors discussed the framework of the manuscript. P.M. performed the analyses and drew the Figure. P.V. identified relevance to policy and practice. R.E.G. and A.B. wrote the manuscript. All authors provided criticisms and revisions.</w:t>
      </w:r>
    </w:p>
    <w:p w:rsidR="000C229D" w:rsidRDefault="000C229D" w:rsidP="000C229D">
      <w:pPr>
        <w:spacing w:after="0"/>
        <w:jc w:val="both"/>
      </w:pPr>
    </w:p>
    <w:p w:rsidR="005B7E64" w:rsidRPr="00DE04CE" w:rsidRDefault="008E3244" w:rsidP="005B7E64">
      <w:pPr>
        <w:jc w:val="both"/>
        <w:rPr>
          <w:color w:val="FF0000"/>
        </w:rPr>
      </w:pPr>
      <w:r w:rsidRPr="005756A2">
        <w:rPr>
          <w:b/>
        </w:rPr>
        <w:t>References</w:t>
      </w:r>
    </w:p>
    <w:p w:rsidR="005B7E64" w:rsidRDefault="005B7E64" w:rsidP="005B7E64">
      <w:pPr>
        <w:pStyle w:val="ListParagraph"/>
        <w:numPr>
          <w:ilvl w:val="0"/>
          <w:numId w:val="3"/>
        </w:numPr>
        <w:jc w:val="both"/>
      </w:pPr>
      <w:r>
        <w:t>Scholes, R.J. and Biggs, R. (2005). A biodiversity intactness index. Nature 434, 45 – 49.</w:t>
      </w:r>
    </w:p>
    <w:p w:rsidR="005B7E64" w:rsidRDefault="005B7E64" w:rsidP="005B7E64">
      <w:pPr>
        <w:pStyle w:val="ListParagraph"/>
        <w:numPr>
          <w:ilvl w:val="0"/>
          <w:numId w:val="3"/>
        </w:numPr>
        <w:jc w:val="both"/>
      </w:pPr>
      <w:r w:rsidRPr="00D46DE1">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00071383">
        <w:t>, et al.</w:t>
      </w:r>
      <w:r w:rsidRPr="00D46DE1">
        <w:t xml:space="preserve"> (2016) Has land use pushed terrestrial biodiversity beyond the planetary boundary? A global assessment. Science 353</w:t>
      </w:r>
      <w:r>
        <w:t>,</w:t>
      </w:r>
      <w:r w:rsidRPr="00D46DE1">
        <w:t>288–291</w:t>
      </w:r>
      <w:r>
        <w:t>.</w:t>
      </w:r>
    </w:p>
    <w:p w:rsidR="005B7E64" w:rsidRDefault="005B7E64" w:rsidP="005B7E64">
      <w:pPr>
        <w:pStyle w:val="ListParagraph"/>
        <w:numPr>
          <w:ilvl w:val="0"/>
          <w:numId w:val="3"/>
        </w:numPr>
        <w:jc w:val="both"/>
      </w:pPr>
      <w:proofErr w:type="spellStart"/>
      <w:r w:rsidRPr="00662C1D">
        <w:t>Pauly</w:t>
      </w:r>
      <w:proofErr w:type="spellEnd"/>
      <w:r w:rsidRPr="00662C1D">
        <w:t>,</w:t>
      </w:r>
      <w:r>
        <w:t xml:space="preserve"> D. (1995). </w:t>
      </w:r>
      <w:r w:rsidRPr="00662C1D">
        <w:t xml:space="preserve">Anecdotes and the shifting </w:t>
      </w:r>
      <w:r>
        <w:t>baseline syndrome of fisheries.</w:t>
      </w:r>
      <w:r w:rsidRPr="00662C1D">
        <w:t xml:space="preserve"> </w:t>
      </w:r>
      <w:r w:rsidRPr="005756A2">
        <w:t>Trends in Ecology and Evolution</w:t>
      </w:r>
      <w:r w:rsidRPr="00662C1D">
        <w:t xml:space="preserve"> 10</w:t>
      </w:r>
      <w:r>
        <w:t xml:space="preserve">, </w:t>
      </w:r>
      <w:r w:rsidRPr="00662C1D">
        <w:t>430.</w:t>
      </w:r>
    </w:p>
    <w:p w:rsidR="00E350E9" w:rsidRDefault="00840FE6" w:rsidP="00E5459F">
      <w:pPr>
        <w:pStyle w:val="ListParagraph"/>
        <w:numPr>
          <w:ilvl w:val="0"/>
          <w:numId w:val="3"/>
        </w:numPr>
        <w:jc w:val="both"/>
      </w:pPr>
      <w:r>
        <w:t xml:space="preserve">Purvis, A., De Palma, A. and Newbold, T. (2016) </w:t>
      </w:r>
      <w:r w:rsidRPr="00840FE6">
        <w:t>A UK-wide perspective on “biodiversity intactness”</w:t>
      </w:r>
      <w:r>
        <w:t xml:space="preserve">. In </w:t>
      </w:r>
      <w:r w:rsidR="00071383" w:rsidRPr="00071383">
        <w:t>State of Nature 2016</w:t>
      </w:r>
      <w:r w:rsidR="00071383">
        <w:rPr>
          <w:i/>
        </w:rPr>
        <w:t>,</w:t>
      </w:r>
      <w:r w:rsidR="0043011B">
        <w:t xml:space="preserve"> </w:t>
      </w:r>
      <w:r w:rsidR="00E5459F">
        <w:t xml:space="preserve">Hayhow, D.B., Burns, F., Eaton, M.A., </w:t>
      </w:r>
      <w:r w:rsidR="00E5459F" w:rsidRPr="00E5459F">
        <w:t xml:space="preserve">Al </w:t>
      </w:r>
      <w:proofErr w:type="spellStart"/>
      <w:r w:rsidR="00E5459F" w:rsidRPr="00E5459F">
        <w:t>Fulaij</w:t>
      </w:r>
      <w:proofErr w:type="spellEnd"/>
      <w:r w:rsidR="00E5459F">
        <w:t>,</w:t>
      </w:r>
      <w:r w:rsidR="00E5459F" w:rsidRPr="00E5459F">
        <w:t xml:space="preserve"> N</w:t>
      </w:r>
      <w:r w:rsidR="00E5459F">
        <w:t>.</w:t>
      </w:r>
      <w:r w:rsidR="00E5459F" w:rsidRPr="00E5459F">
        <w:t>, August</w:t>
      </w:r>
      <w:r w:rsidR="00E5459F">
        <w:t>,</w:t>
      </w:r>
      <w:r w:rsidR="00E5459F" w:rsidRPr="00E5459F">
        <w:t xml:space="preserve"> T</w:t>
      </w:r>
      <w:r w:rsidR="00E5459F">
        <w:t>.</w:t>
      </w:r>
      <w:r w:rsidR="00E5459F" w:rsidRPr="00E5459F">
        <w:t>A</w:t>
      </w:r>
      <w:r w:rsidR="00E5459F">
        <w:t>.</w:t>
      </w:r>
      <w:r w:rsidR="00E5459F" w:rsidRPr="00E5459F">
        <w:t xml:space="preserve">, </w:t>
      </w:r>
      <w:proofErr w:type="spellStart"/>
      <w:r w:rsidR="00E5459F" w:rsidRPr="00E5459F">
        <w:t>Babey</w:t>
      </w:r>
      <w:proofErr w:type="spellEnd"/>
      <w:r w:rsidR="00E5459F">
        <w:t>,</w:t>
      </w:r>
      <w:r w:rsidR="00E5459F" w:rsidRPr="00E5459F">
        <w:t xml:space="preserve"> L</w:t>
      </w:r>
      <w:r w:rsidR="00E5459F">
        <w:t>.</w:t>
      </w:r>
      <w:r w:rsidR="00E5459F" w:rsidRPr="00E5459F">
        <w:t>,</w:t>
      </w:r>
      <w:r w:rsidR="00E5459F">
        <w:t xml:space="preserve"> Bacon, L., Bingham, C., Boswell, J., </w:t>
      </w:r>
      <w:proofErr w:type="spellStart"/>
      <w:r w:rsidR="00E5459F">
        <w:t>Boughey</w:t>
      </w:r>
      <w:proofErr w:type="spellEnd"/>
      <w:r w:rsidR="00E5459F">
        <w:t>, K.L.,</w:t>
      </w:r>
      <w:r w:rsidR="00071383">
        <w:t xml:space="preserve"> et al.,</w:t>
      </w:r>
      <w:r w:rsidR="0043011B">
        <w:t xml:space="preserve"> </w:t>
      </w:r>
      <w:r w:rsidR="00071383">
        <w:t xml:space="preserve">(London: </w:t>
      </w:r>
      <w:r w:rsidR="00E5459F">
        <w:t>The State of Nature partnership</w:t>
      </w:r>
      <w:r w:rsidR="00071383">
        <w:t>), pp. 70-71.</w:t>
      </w:r>
    </w:p>
    <w:p w:rsidR="00D530B0" w:rsidRDefault="00D530B0" w:rsidP="00D530B0">
      <w:pPr>
        <w:pStyle w:val="ListParagraph"/>
        <w:numPr>
          <w:ilvl w:val="0"/>
          <w:numId w:val="3"/>
        </w:numPr>
        <w:jc w:val="both"/>
      </w:pPr>
      <w:proofErr w:type="spellStart"/>
      <w:r>
        <w:t>Erb</w:t>
      </w:r>
      <w:proofErr w:type="spellEnd"/>
      <w:r>
        <w:t xml:space="preserve">, K.-H., Kastner,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w:t>
      </w:r>
      <w:r w:rsidR="00071383">
        <w:t>et al.</w:t>
      </w:r>
      <w:r>
        <w:t xml:space="preserve"> (2018). Unexpectedly large impact of forest management and grazing on global vegetation biomass. Nature 553, 73-76.</w:t>
      </w:r>
    </w:p>
    <w:p w:rsidR="007256A9" w:rsidRPr="005756A2" w:rsidRDefault="00CF7CB0" w:rsidP="008E3244">
      <w:pPr>
        <w:pStyle w:val="ListParagraph"/>
        <w:numPr>
          <w:ilvl w:val="0"/>
          <w:numId w:val="3"/>
        </w:numPr>
        <w:jc w:val="both"/>
      </w:pPr>
      <w:r w:rsidRPr="005756A2">
        <w:t xml:space="preserve">Olson, D.M., </w:t>
      </w:r>
      <w:proofErr w:type="spellStart"/>
      <w:r w:rsidRPr="005756A2">
        <w:t>Dinerstein</w:t>
      </w:r>
      <w:proofErr w:type="spellEnd"/>
      <w:r w:rsidRPr="005756A2">
        <w:t xml:space="preserve">, E., </w:t>
      </w:r>
      <w:proofErr w:type="spellStart"/>
      <w:r>
        <w:t>Wickramanayake</w:t>
      </w:r>
      <w:proofErr w:type="spellEnd"/>
      <w:r>
        <w:t xml:space="preserve">, E.D, Burgess, N.D., Powell, G.V.N., Underwood, E.C., D’Amico, J.A., </w:t>
      </w:r>
      <w:proofErr w:type="spellStart"/>
      <w:r>
        <w:t>Itoua</w:t>
      </w:r>
      <w:proofErr w:type="spellEnd"/>
      <w:r>
        <w:t xml:space="preserve">, I., Strand, H.E., Morrison, J.C., </w:t>
      </w:r>
      <w:proofErr w:type="spellStart"/>
      <w:r>
        <w:t>Loucks</w:t>
      </w:r>
      <w:proofErr w:type="spellEnd"/>
      <w:r>
        <w:t xml:space="preserve">, C.J., </w:t>
      </w:r>
      <w:proofErr w:type="spellStart"/>
      <w:r>
        <w:t>Allnutt</w:t>
      </w:r>
      <w:proofErr w:type="spellEnd"/>
      <w:r>
        <w:t xml:space="preserve">, T.F., Ricketts, T.H., Kura, Y., </w:t>
      </w:r>
      <w:proofErr w:type="spellStart"/>
      <w:r>
        <w:t>Lamoreux</w:t>
      </w:r>
      <w:proofErr w:type="spellEnd"/>
      <w:r>
        <w:t xml:space="preserve">, J.F., </w:t>
      </w:r>
      <w:proofErr w:type="spellStart"/>
      <w:r>
        <w:t>Wettengel</w:t>
      </w:r>
      <w:proofErr w:type="spellEnd"/>
      <w:r>
        <w:t xml:space="preserve">, W.W., </w:t>
      </w:r>
      <w:proofErr w:type="spellStart"/>
      <w:r>
        <w:t>Hedao</w:t>
      </w:r>
      <w:proofErr w:type="spellEnd"/>
      <w:r>
        <w:t xml:space="preserve">, P., </w:t>
      </w:r>
      <w:proofErr w:type="spellStart"/>
      <w:r>
        <w:t>Kassem</w:t>
      </w:r>
      <w:proofErr w:type="spellEnd"/>
      <w:r>
        <w:t xml:space="preserve">, K.R. (2001). Terrestrial Ecoregions of the world: a new map of life on </w:t>
      </w:r>
      <w:proofErr w:type="spellStart"/>
      <w:r>
        <w:t>Eath</w:t>
      </w:r>
      <w:proofErr w:type="spellEnd"/>
      <w:r>
        <w:t>. Bioscience, 51 (22), 933-938</w:t>
      </w:r>
      <w:r w:rsidR="008E3244">
        <w:t xml:space="preserve"> (GIS data downloaded from </w:t>
      </w:r>
      <w:r w:rsidR="008E3244" w:rsidRPr="008E3244">
        <w:t>http://maps.tnc.org/gis_data.html</w:t>
      </w:r>
      <w:r w:rsidR="008E3244">
        <w:t>)</w:t>
      </w:r>
    </w:p>
    <w:p w:rsidR="009F4DA4" w:rsidRDefault="009F4DA4" w:rsidP="009F4DA4">
      <w:pPr>
        <w:pStyle w:val="ListParagraph"/>
        <w:numPr>
          <w:ilvl w:val="0"/>
          <w:numId w:val="3"/>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xml:space="preserve">, W.F., Wood, P., </w:t>
      </w:r>
      <w:proofErr w:type="spellStart"/>
      <w:r>
        <w:t>Fekete</w:t>
      </w:r>
      <w:proofErr w:type="spellEnd"/>
      <w:r>
        <w:t>, B.M., Levy, M.A. and Watson, J.E.M. (2015). Sixteen years of change in the global terrestrial human footprint and implications for biodiversity conser</w:t>
      </w:r>
      <w:r w:rsidR="00BC6E99">
        <w:t>vation. Nature Communications 7,</w:t>
      </w:r>
      <w:r w:rsidR="00074E85">
        <w:t xml:space="preserve"> </w:t>
      </w:r>
      <w:r>
        <w:t>12558.</w:t>
      </w:r>
    </w:p>
    <w:p w:rsidR="005B7E64" w:rsidRDefault="005B7E64" w:rsidP="008E3244">
      <w:pPr>
        <w:pStyle w:val="ListParagraph"/>
        <w:numPr>
          <w:ilvl w:val="0"/>
          <w:numId w:val="3"/>
        </w:numPr>
        <w:jc w:val="both"/>
      </w:pPr>
      <w:r>
        <w:t>Myers, N., Mittermeier, R.A., Mittermeier, C.G., da Fonseca, G.A.B. and Kent, J. (2000). Biodiversity hotspots for conservation priorities. Nature 403, 853-858.</w:t>
      </w:r>
      <w:r w:rsidR="008E3244">
        <w:t xml:space="preserve"> (GIS data downloaded from </w:t>
      </w:r>
      <w:r w:rsidR="008E3244" w:rsidRPr="008E3244">
        <w:t>https://databasin.org/datasets/23fb5da1586141109fa6f8d45de0a260</w:t>
      </w:r>
      <w:r w:rsidR="008E3244">
        <w:t>)</w:t>
      </w:r>
    </w:p>
    <w:p w:rsidR="0073210C" w:rsidRDefault="0073210C" w:rsidP="0073210C">
      <w:pPr>
        <w:pStyle w:val="ListParagraph"/>
        <w:jc w:val="both"/>
      </w:pPr>
    </w:p>
    <w:p w:rsidR="00486567" w:rsidRDefault="00486567">
      <w:pPr>
        <w:sectPr w:rsidR="00486567" w:rsidSect="00E76D65">
          <w:pgSz w:w="11906" w:h="16838"/>
          <w:pgMar w:top="1440" w:right="1440" w:bottom="1440" w:left="1440" w:header="708" w:footer="708" w:gutter="0"/>
          <w:cols w:space="708"/>
          <w:docGrid w:linePitch="360"/>
        </w:sectPr>
      </w:pPr>
    </w:p>
    <w:p w:rsidR="00CF63C2" w:rsidRDefault="00CF63C2" w:rsidP="00B1059F">
      <w:pPr>
        <w:spacing w:after="0"/>
      </w:pPr>
    </w:p>
    <w:p w:rsidR="00B36DDD" w:rsidRDefault="00B36DDD" w:rsidP="00B1059F">
      <w:pPr>
        <w:spacing w:after="0"/>
      </w:pPr>
      <w:r>
        <w:rPr>
          <w:noProof/>
          <w:lang w:eastAsia="en-GB"/>
        </w:rPr>
        <w:drawing>
          <wp:inline distT="0" distB="0" distL="0" distR="0">
            <wp:extent cx="7382896" cy="22983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6">
                      <a:extLst>
                        <a:ext uri="{28A0092B-C50C-407E-A947-70E740481C1C}">
                          <a14:useLocalDpi xmlns:a14="http://schemas.microsoft.com/office/drawing/2010/main" val="0"/>
                        </a:ext>
                      </a:extLst>
                    </a:blip>
                    <a:stretch>
                      <a:fillRect/>
                    </a:stretch>
                  </pic:blipFill>
                  <pic:spPr>
                    <a:xfrm>
                      <a:off x="0" y="0"/>
                      <a:ext cx="7382896" cy="2298391"/>
                    </a:xfrm>
                    <a:prstGeom prst="rect">
                      <a:avLst/>
                    </a:prstGeom>
                  </pic:spPr>
                </pic:pic>
              </a:graphicData>
            </a:graphic>
          </wp:inline>
        </w:drawing>
      </w:r>
    </w:p>
    <w:p w:rsidR="00B36DDD" w:rsidRPr="005756A2" w:rsidRDefault="00B36DDD" w:rsidP="00B36DDD">
      <w:pPr>
        <w:spacing w:after="0"/>
        <w:rPr>
          <w:b/>
        </w:rPr>
      </w:pPr>
      <w:r w:rsidRPr="005756A2">
        <w:rPr>
          <w:b/>
        </w:rPr>
        <w:t>Figure 1. Global comparison of the Biodiversity Intactness Index with the ratio of actual to potential biomass stock.</w:t>
      </w:r>
    </w:p>
    <w:p w:rsidR="00B36DDD" w:rsidRPr="005756A2" w:rsidRDefault="00B36DDD" w:rsidP="00B36DDD">
      <w:pPr>
        <w:spacing w:after="0"/>
      </w:pPr>
      <w:r w:rsidRPr="00B36DDD">
        <w:t>(A) Bivariate map of BII and biomass intactness (BMI).  Areas of land shown in white had no data available for one or both of the two i</w:t>
      </w:r>
      <w:r w:rsidRPr="005756A2">
        <w:t>ndices. (B) Plot of BII against BMI. Each point represents the mean of the two indices for a terrestrial ecoregion [6]. Red circles represent ecoregions with more than half of their area inside a biodiversity hotspot and grey circles represent other ecoregions.  The squares and associated lines show medians and interquartile ranges.  The dashed diagonal line indicates equality of the two indices.</w:t>
      </w:r>
    </w:p>
    <w:p w:rsidR="00B36DDD" w:rsidRDefault="00B36DDD" w:rsidP="00B1059F">
      <w:pPr>
        <w:spacing w:after="0"/>
      </w:pPr>
    </w:p>
    <w:p w:rsidR="00CF63C2" w:rsidRDefault="00CF63C2">
      <w:r>
        <w:br w:type="page"/>
      </w:r>
    </w:p>
    <w:p w:rsidR="00CF63C2" w:rsidRDefault="00CF63C2" w:rsidP="00CF63C2">
      <w:pPr>
        <w:spacing w:after="0"/>
        <w:jc w:val="both"/>
        <w:rPr>
          <w:b/>
          <w:sz w:val="32"/>
          <w:szCs w:val="32"/>
        </w:rPr>
      </w:pPr>
      <w:r>
        <w:rPr>
          <w:b/>
          <w:sz w:val="32"/>
          <w:szCs w:val="32"/>
        </w:rPr>
        <w:lastRenderedPageBreak/>
        <w:t>SUPPLEMENTA</w:t>
      </w:r>
      <w:r w:rsidR="00A934BC">
        <w:rPr>
          <w:b/>
          <w:sz w:val="32"/>
          <w:szCs w:val="32"/>
        </w:rPr>
        <w:t>L INFORMATION</w:t>
      </w:r>
    </w:p>
    <w:p w:rsidR="00CF63C2" w:rsidRPr="00430C05" w:rsidRDefault="00CF63C2" w:rsidP="00CF63C2">
      <w:pPr>
        <w:spacing w:after="0"/>
        <w:jc w:val="both"/>
        <w:rPr>
          <w:b/>
          <w:sz w:val="32"/>
          <w:szCs w:val="32"/>
        </w:rPr>
      </w:pPr>
      <w:r>
        <w:rPr>
          <w:b/>
          <w:sz w:val="32"/>
          <w:szCs w:val="32"/>
        </w:rPr>
        <w:t>Is biodiversity</w:t>
      </w:r>
      <w:r w:rsidRPr="00430C05">
        <w:rPr>
          <w:b/>
          <w:sz w:val="32"/>
          <w:szCs w:val="32"/>
        </w:rPr>
        <w:t xml:space="preserve"> as intact as we think it is?</w:t>
      </w:r>
    </w:p>
    <w:p w:rsidR="00CF63C2" w:rsidRDefault="00CF63C2" w:rsidP="00CF63C2">
      <w:pPr>
        <w:spacing w:after="0"/>
        <w:jc w:val="both"/>
      </w:pPr>
      <w:r>
        <w:t xml:space="preserve">Philip Martin, Andrew </w:t>
      </w:r>
      <w:proofErr w:type="spellStart"/>
      <w:r>
        <w:t>Balmford</w:t>
      </w:r>
      <w:proofErr w:type="spellEnd"/>
      <w:r>
        <w:t xml:space="preserve">, </w:t>
      </w:r>
      <w:proofErr w:type="spellStart"/>
      <w:r>
        <w:t>Piero</w:t>
      </w:r>
      <w:proofErr w:type="spellEnd"/>
      <w:r>
        <w:t xml:space="preserve"> Visconti and Rhys E. Green</w:t>
      </w:r>
    </w:p>
    <w:p w:rsidR="001420DE" w:rsidRDefault="001420DE" w:rsidP="00B1059F">
      <w:pPr>
        <w:spacing w:after="0"/>
      </w:pPr>
    </w:p>
    <w:p w:rsidR="00CF63C2" w:rsidRDefault="00CF63C2" w:rsidP="00B1059F">
      <w:pPr>
        <w:spacing w:after="0"/>
      </w:pPr>
    </w:p>
    <w:p w:rsidR="00B36DDD" w:rsidRDefault="00B36DDD" w:rsidP="00B1059F">
      <w:pPr>
        <w:spacing w:after="0"/>
      </w:pPr>
      <w:r>
        <w:rPr>
          <w:noProof/>
          <w:lang w:eastAsia="en-GB"/>
        </w:rPr>
        <w:drawing>
          <wp:inline distT="0" distB="0" distL="0" distR="0">
            <wp:extent cx="7053683" cy="32555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1.png"/>
                    <pic:cNvPicPr/>
                  </pic:nvPicPr>
                  <pic:blipFill>
                    <a:blip r:embed="rId7">
                      <a:extLst>
                        <a:ext uri="{28A0092B-C50C-407E-A947-70E740481C1C}">
                          <a14:useLocalDpi xmlns:a14="http://schemas.microsoft.com/office/drawing/2010/main" val="0"/>
                        </a:ext>
                      </a:extLst>
                    </a:blip>
                    <a:stretch>
                      <a:fillRect/>
                    </a:stretch>
                  </pic:blipFill>
                  <pic:spPr>
                    <a:xfrm>
                      <a:off x="0" y="0"/>
                      <a:ext cx="7053683" cy="3255546"/>
                    </a:xfrm>
                    <a:prstGeom prst="rect">
                      <a:avLst/>
                    </a:prstGeom>
                  </pic:spPr>
                </pic:pic>
              </a:graphicData>
            </a:graphic>
          </wp:inline>
        </w:drawing>
      </w:r>
    </w:p>
    <w:p w:rsidR="00B36DDD" w:rsidRPr="005756A2" w:rsidRDefault="00B36DDD" w:rsidP="00B36DDD">
      <w:pPr>
        <w:spacing w:after="0"/>
        <w:rPr>
          <w:b/>
        </w:rPr>
      </w:pPr>
      <w:r w:rsidRPr="005756A2">
        <w:rPr>
          <w:b/>
        </w:rPr>
        <w:t>Figure S1. Comparison of the Biodiversity Intactness Index (BII) and Biomass Intactness Index (BMI) with the Human Footprint measure of human pressure on ecosystems.</w:t>
      </w:r>
    </w:p>
    <w:p w:rsidR="00B36DDD" w:rsidRPr="005756A2" w:rsidRDefault="00B36DDD" w:rsidP="00B36DDD">
      <w:pPr>
        <w:spacing w:after="0"/>
      </w:pPr>
      <w:r w:rsidRPr="00B36DDD">
        <w:t xml:space="preserve">(A) Plot of BII against Human Footprint index (from ref. 7 of the main text). Each point represents the mean of the two indices for a terrestrial ecoregion (from ref. 6 of the main text). Red circles represent ecoregions with more than half of their area inside a biodiversity hotspot and grey circles represent other ecoregions. (B) Plot of BMI against Human Footprint index.  We expected that both BII and BMI would be negatively correlated with the Human Footprint measure of human pressure, but it is apparent that BII is not negatively </w:t>
      </w:r>
      <w:r w:rsidRPr="005756A2">
        <w:t xml:space="preserve">correlated with Human Footprint, whereas BMI is negatively correlated </w:t>
      </w:r>
      <w:r w:rsidRPr="005756A2">
        <w:lastRenderedPageBreak/>
        <w:t>with Human Footprint. We did not perform a statistical test of these correlations to avoid problems of spatial autocorrelation, which arise because many of the ecoregions are close to one another.</w:t>
      </w:r>
    </w:p>
    <w:p w:rsidR="00B36DDD" w:rsidRDefault="00B36DDD" w:rsidP="00B1059F">
      <w:pPr>
        <w:spacing w:after="0"/>
      </w:pPr>
    </w:p>
    <w:sectPr w:rsidR="00B36DDD" w:rsidSect="00486567">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BF97E7" w16cid:durableId="1E48F089"/>
  <w16cid:commentId w16cid:paraId="6A9052EE" w16cid:durableId="1E48F3AA"/>
  <w16cid:commentId w16cid:paraId="3DCA733D" w16cid:durableId="1E48F08A"/>
  <w16cid:commentId w16cid:paraId="7F87CC6D" w16cid:durableId="1E48F496"/>
  <w16cid:commentId w16cid:paraId="17BA5F12" w16cid:durableId="1E48F08B"/>
  <w16cid:commentId w16cid:paraId="63DDF78D" w16cid:durableId="1E48F7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40"/>
    <w:rsid w:val="00070AF2"/>
    <w:rsid w:val="00071383"/>
    <w:rsid w:val="00074E85"/>
    <w:rsid w:val="00076DE2"/>
    <w:rsid w:val="000C229D"/>
    <w:rsid w:val="000F6343"/>
    <w:rsid w:val="00122C40"/>
    <w:rsid w:val="00131626"/>
    <w:rsid w:val="00133269"/>
    <w:rsid w:val="001420DE"/>
    <w:rsid w:val="00156922"/>
    <w:rsid w:val="001759CA"/>
    <w:rsid w:val="00191BB6"/>
    <w:rsid w:val="00303056"/>
    <w:rsid w:val="00315F50"/>
    <w:rsid w:val="00316C46"/>
    <w:rsid w:val="0037669E"/>
    <w:rsid w:val="003D798A"/>
    <w:rsid w:val="0043011B"/>
    <w:rsid w:val="00486567"/>
    <w:rsid w:val="004D2EAB"/>
    <w:rsid w:val="004E0C2E"/>
    <w:rsid w:val="005756A2"/>
    <w:rsid w:val="005B7E64"/>
    <w:rsid w:val="005C7681"/>
    <w:rsid w:val="00631424"/>
    <w:rsid w:val="00645790"/>
    <w:rsid w:val="00663E51"/>
    <w:rsid w:val="007256A9"/>
    <w:rsid w:val="0073210C"/>
    <w:rsid w:val="00783F85"/>
    <w:rsid w:val="007B0A19"/>
    <w:rsid w:val="007E44F4"/>
    <w:rsid w:val="00840FE6"/>
    <w:rsid w:val="008E23C4"/>
    <w:rsid w:val="008E3244"/>
    <w:rsid w:val="00914938"/>
    <w:rsid w:val="00932819"/>
    <w:rsid w:val="009731AF"/>
    <w:rsid w:val="00986477"/>
    <w:rsid w:val="009E20F0"/>
    <w:rsid w:val="009F4DA4"/>
    <w:rsid w:val="009F5F5A"/>
    <w:rsid w:val="00A07144"/>
    <w:rsid w:val="00A1082D"/>
    <w:rsid w:val="00A4437B"/>
    <w:rsid w:val="00A51735"/>
    <w:rsid w:val="00A60783"/>
    <w:rsid w:val="00A934BC"/>
    <w:rsid w:val="00B1059F"/>
    <w:rsid w:val="00B232C9"/>
    <w:rsid w:val="00B34287"/>
    <w:rsid w:val="00B36DDD"/>
    <w:rsid w:val="00BC6E99"/>
    <w:rsid w:val="00BD507B"/>
    <w:rsid w:val="00BF2DC2"/>
    <w:rsid w:val="00C251F5"/>
    <w:rsid w:val="00C77BE4"/>
    <w:rsid w:val="00CC6052"/>
    <w:rsid w:val="00CF63C2"/>
    <w:rsid w:val="00CF7CB0"/>
    <w:rsid w:val="00D15D5C"/>
    <w:rsid w:val="00D2340E"/>
    <w:rsid w:val="00D33731"/>
    <w:rsid w:val="00D40D72"/>
    <w:rsid w:val="00D530B0"/>
    <w:rsid w:val="00D73D20"/>
    <w:rsid w:val="00D83644"/>
    <w:rsid w:val="00D9308B"/>
    <w:rsid w:val="00DC082F"/>
    <w:rsid w:val="00E350E9"/>
    <w:rsid w:val="00E35435"/>
    <w:rsid w:val="00E5459F"/>
    <w:rsid w:val="00E63C4C"/>
    <w:rsid w:val="00E76D65"/>
    <w:rsid w:val="00E807DF"/>
    <w:rsid w:val="00EF0E38"/>
    <w:rsid w:val="00F17DDA"/>
    <w:rsid w:val="00FB727F"/>
    <w:rsid w:val="00FC1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59548-680B-49B9-980B-D3A9F85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C40"/>
    <w:rPr>
      <w:sz w:val="16"/>
      <w:szCs w:val="16"/>
    </w:rPr>
  </w:style>
  <w:style w:type="paragraph" w:styleId="CommentText">
    <w:name w:val="annotation text"/>
    <w:basedOn w:val="Normal"/>
    <w:link w:val="CommentTextChar"/>
    <w:uiPriority w:val="99"/>
    <w:unhideWhenUsed/>
    <w:rsid w:val="00122C40"/>
    <w:pPr>
      <w:spacing w:line="240" w:lineRule="auto"/>
    </w:pPr>
    <w:rPr>
      <w:sz w:val="20"/>
      <w:szCs w:val="20"/>
    </w:rPr>
  </w:style>
  <w:style w:type="character" w:customStyle="1" w:styleId="CommentTextChar">
    <w:name w:val="Comment Text Char"/>
    <w:basedOn w:val="DefaultParagraphFont"/>
    <w:link w:val="CommentText"/>
    <w:uiPriority w:val="99"/>
    <w:rsid w:val="00122C40"/>
    <w:rPr>
      <w:sz w:val="20"/>
      <w:szCs w:val="20"/>
    </w:rPr>
  </w:style>
  <w:style w:type="paragraph" w:styleId="BalloonText">
    <w:name w:val="Balloon Text"/>
    <w:basedOn w:val="Normal"/>
    <w:link w:val="BalloonTextChar"/>
    <w:uiPriority w:val="99"/>
    <w:semiHidden/>
    <w:unhideWhenUsed/>
    <w:rsid w:val="0012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731AF"/>
    <w:rPr>
      <w:b/>
      <w:bCs/>
    </w:rPr>
  </w:style>
  <w:style w:type="character" w:customStyle="1" w:styleId="CommentSubjectChar">
    <w:name w:val="Comment Subject Char"/>
    <w:basedOn w:val="CommentTextChar"/>
    <w:link w:val="CommentSubject"/>
    <w:uiPriority w:val="99"/>
    <w:semiHidden/>
    <w:rsid w:val="009731AF"/>
    <w:rPr>
      <w:b/>
      <w:bCs/>
      <w:sz w:val="20"/>
      <w:szCs w:val="20"/>
    </w:rPr>
  </w:style>
  <w:style w:type="paragraph" w:styleId="ListParagraph">
    <w:name w:val="List Paragraph"/>
    <w:basedOn w:val="Normal"/>
    <w:uiPriority w:val="34"/>
    <w:qFormat/>
    <w:rsid w:val="005B7E64"/>
    <w:pPr>
      <w:ind w:left="720"/>
      <w:contextualSpacing/>
    </w:pPr>
  </w:style>
  <w:style w:type="character" w:styleId="Hyperlink">
    <w:name w:val="Hyperlink"/>
    <w:basedOn w:val="DefaultParagraphFont"/>
    <w:uiPriority w:val="99"/>
    <w:semiHidden/>
    <w:unhideWhenUsed/>
    <w:rsid w:val="004D2EA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29843">
      <w:bodyDiv w:val="1"/>
      <w:marLeft w:val="0"/>
      <w:marRight w:val="0"/>
      <w:marTop w:val="0"/>
      <w:marBottom w:val="0"/>
      <w:divBdr>
        <w:top w:val="none" w:sz="0" w:space="0" w:color="auto"/>
        <w:left w:val="none" w:sz="0" w:space="0" w:color="auto"/>
        <w:bottom w:val="none" w:sz="0" w:space="0" w:color="auto"/>
        <w:right w:val="none" w:sz="0" w:space="0" w:color="auto"/>
      </w:divBdr>
    </w:div>
    <w:div w:id="8467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9EEA-8CB5-4E6A-B651-7439D2EF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Balmford</dc:creator>
  <cp:lastModifiedBy>Phil</cp:lastModifiedBy>
  <cp:revision>3</cp:revision>
  <cp:lastPrinted>2018-03-06T09:20:00Z</cp:lastPrinted>
  <dcterms:created xsi:type="dcterms:W3CDTF">2018-03-30T20:12:00Z</dcterms:created>
  <dcterms:modified xsi:type="dcterms:W3CDTF">2018-03-30T20:14:00Z</dcterms:modified>
</cp:coreProperties>
</file>