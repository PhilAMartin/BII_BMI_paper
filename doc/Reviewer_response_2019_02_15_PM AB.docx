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5677B" w14:textId="0DEE485F" w:rsidR="005049F2" w:rsidRPr="00A07348" w:rsidRDefault="005049F2" w:rsidP="00B80B51">
      <w:pPr>
        <w:rPr>
          <w:bCs/>
          <w:iCs/>
        </w:rPr>
      </w:pPr>
      <w:r w:rsidRPr="00A07348">
        <w:rPr>
          <w:bCs/>
          <w:iCs/>
        </w:rPr>
        <w:t xml:space="preserve">We would like to thank the reviewer for their </w:t>
      </w:r>
      <w:r w:rsidR="00A07348">
        <w:rPr>
          <w:bCs/>
          <w:iCs/>
        </w:rPr>
        <w:t>useful</w:t>
      </w:r>
      <w:r w:rsidRPr="00A07348">
        <w:rPr>
          <w:bCs/>
          <w:iCs/>
        </w:rPr>
        <w:t xml:space="preserve"> comments</w:t>
      </w:r>
      <w:r w:rsidR="00A07348">
        <w:rPr>
          <w:bCs/>
          <w:iCs/>
        </w:rPr>
        <w:t>,</w:t>
      </w:r>
      <w:r w:rsidRPr="00A07348">
        <w:rPr>
          <w:bCs/>
          <w:iCs/>
        </w:rPr>
        <w:t xml:space="preserve"> </w:t>
      </w:r>
      <w:r w:rsidR="00A07348">
        <w:rPr>
          <w:bCs/>
          <w:iCs/>
        </w:rPr>
        <w:t>b</w:t>
      </w:r>
      <w:r w:rsidRPr="00A07348">
        <w:rPr>
          <w:bCs/>
          <w:iCs/>
        </w:rPr>
        <w:t>elow we address each of these in detail.</w:t>
      </w:r>
    </w:p>
    <w:p w14:paraId="2D6A287F" w14:textId="77777777" w:rsidR="005049F2" w:rsidRDefault="005049F2" w:rsidP="00B80B51">
      <w:pPr>
        <w:rPr>
          <w:b/>
          <w:bCs/>
          <w:i/>
          <w:iCs/>
        </w:rPr>
      </w:pPr>
    </w:p>
    <w:p w14:paraId="380B078C" w14:textId="127AC110" w:rsidR="00B80B51" w:rsidRPr="00B80B51" w:rsidRDefault="005049F2" w:rsidP="00B80B51">
      <w:r w:rsidRPr="00C15223">
        <w:rPr>
          <w:b/>
          <w:bCs/>
          <w:iCs/>
        </w:rPr>
        <w:t xml:space="preserve">Reviewer’s </w:t>
      </w:r>
      <w:r w:rsidR="00C15223" w:rsidRPr="00C15223">
        <w:rPr>
          <w:b/>
          <w:bCs/>
          <w:iCs/>
        </w:rPr>
        <w:t>comments</w:t>
      </w:r>
    </w:p>
    <w:p w14:paraId="1A2D4AB9" w14:textId="59987643" w:rsidR="00B80B51" w:rsidRPr="00A07348" w:rsidRDefault="00B80B51" w:rsidP="00B80B51">
      <w:pPr>
        <w:pStyle w:val="ListParagraph"/>
        <w:numPr>
          <w:ilvl w:val="0"/>
          <w:numId w:val="1"/>
        </w:numPr>
        <w:rPr>
          <w:i/>
        </w:rPr>
      </w:pPr>
      <w:r w:rsidRPr="00A07348">
        <w:rPr>
          <w:i/>
        </w:rPr>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01E6D0B6" w14:textId="7F1CF3E8" w:rsidR="0047035F" w:rsidRDefault="00F3460C" w:rsidP="00B80B51">
      <w:r>
        <w:t xml:space="preserve">The </w:t>
      </w:r>
      <w:r w:rsidR="00A07348">
        <w:t xml:space="preserve">motivations behind the </w:t>
      </w:r>
      <w:r>
        <w:t xml:space="preserve">two indicators we </w:t>
      </w:r>
      <w:r w:rsidR="00A07348">
        <w:t>compare</w:t>
      </w:r>
      <w:r>
        <w:t xml:space="preserve"> </w:t>
      </w:r>
      <w:r w:rsidR="00A07348">
        <w:t>in our manuscript are</w:t>
      </w:r>
      <w:r>
        <w:t xml:space="preserve"> remarkably similar.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w:t>
      </w:r>
      <w:r w:rsidR="00A07348">
        <w:t>i</w:t>
      </w:r>
      <w:r w:rsidR="00471037">
        <w:t xml:space="preserve">ntactness (BMI) estimates </w:t>
      </w:r>
      <w:r w:rsidR="00A07348">
        <w:t xml:space="preserve">the </w:t>
      </w:r>
      <w:r w:rsidR="00471037">
        <w:t>current above- and below-ground biomass of vegetation relative to the same location without human disturbance</w:t>
      </w:r>
      <w:r w:rsidR="005049F2">
        <w:rPr>
          <w:vertAlign w:val="superscript"/>
        </w:rPr>
        <w:t>2</w:t>
      </w:r>
      <w:r w:rsidR="00471037">
        <w:t xml:space="preserve">. </w:t>
      </w:r>
    </w:p>
    <w:p w14:paraId="37C7599C" w14:textId="6A8EB881" w:rsidR="00FE0F3F" w:rsidRDefault="0047035F" w:rsidP="00B80B51">
      <w:r>
        <w:t xml:space="preserve">The estimations of BII and BMI are produced using very different datasets – BII uses a large dataset of field estimates of biodiversity while BMI uses </w:t>
      </w:r>
      <w:r w:rsidR="009B0043">
        <w:t xml:space="preserve">a combination of national-level data, forest inventories, remote-sensed data, and </w:t>
      </w:r>
      <w:r w:rsidR="00292827">
        <w:t xml:space="preserve">data from </w:t>
      </w:r>
      <w:r w:rsidR="009B0043">
        <w:t>previous syntheses</w:t>
      </w:r>
      <w:r w:rsidR="00292827">
        <w:t xml:space="preserve"> of forest biomass</w:t>
      </w:r>
      <w:r w:rsidR="009B0043">
        <w:t>.</w:t>
      </w:r>
      <w:r>
        <w:t xml:space="preserve"> Despite the differences </w:t>
      </w:r>
      <w:r w:rsidR="00880C53">
        <w:t xml:space="preserve">in the types of data used, given that the aims of BII and BMI are very similar we would expect them to </w:t>
      </w:r>
      <w:proofErr w:type="gramStart"/>
      <w:r w:rsidR="00880C53">
        <w:t xml:space="preserve">be </w:t>
      </w:r>
      <w:bookmarkStart w:id="0" w:name="_GoBack"/>
      <w:bookmarkEnd w:id="0"/>
      <w:proofErr w:type="gramEnd"/>
      <w:ins w:id="1" w:author="Andrew Balmford" w:date="2019-02-16T12:44:00Z">
        <w:r w:rsidR="00732FB8">
          <w:t xml:space="preserve">positively </w:t>
        </w:r>
      </w:ins>
      <w:del w:id="2" w:author="Andrew Balmford" w:date="2019-02-16T12:43:00Z">
        <w:r w:rsidR="00880C53" w:rsidDel="00732FB8">
          <w:delText xml:space="preserve">strongly </w:delText>
        </w:r>
      </w:del>
      <w:r w:rsidR="00880C53">
        <w:t>correlated and congruent</w:t>
      </w:r>
      <w:r w:rsidR="007B198D">
        <w:t xml:space="preserve"> in most locations. </w:t>
      </w:r>
      <w:commentRangeStart w:id="3"/>
      <w:r w:rsidR="00292827">
        <w:t>W</w:t>
      </w:r>
      <w:r w:rsidR="007B198D">
        <w:t xml:space="preserve">e </w:t>
      </w:r>
      <w:r w:rsidR="00292827">
        <w:t xml:space="preserve">now </w:t>
      </w:r>
      <w:r w:rsidR="007B198D">
        <w:t>mention in our manuscript</w:t>
      </w:r>
      <w:r w:rsidR="00292827">
        <w:t xml:space="preserve"> that these two metrics measure different aspects of biodiversity, and that </w:t>
      </w:r>
      <w:ins w:id="4" w:author="Andrew Balmford" w:date="2019-02-16T12:44:00Z">
        <w:r w:rsidR="00732FB8">
          <w:t>while in</w:t>
        </w:r>
        <w:r w:rsidR="00732FB8">
          <w:t xml:space="preserve"> some degraded forests it is possible that BII exceeds </w:t>
        </w:r>
        <w:commentRangeStart w:id="5"/>
        <w:r w:rsidR="00732FB8">
          <w:t>BMI</w:t>
        </w:r>
        <w:commentRangeEnd w:id="5"/>
        <w:r w:rsidR="00732FB8">
          <w:rPr>
            <w:rStyle w:val="CommentReference"/>
          </w:rPr>
          <w:commentReference w:id="5"/>
        </w:r>
        <w:r w:rsidR="00732FB8">
          <w:t>, more generally</w:t>
        </w:r>
        <w:r w:rsidR="00732FB8">
          <w:t xml:space="preserve"> </w:t>
        </w:r>
      </w:ins>
      <w:r w:rsidR="00292827">
        <w:t xml:space="preserve">we expect BII to </w:t>
      </w:r>
      <w:del w:id="6" w:author="Andrew Balmford" w:date="2019-02-16T12:45:00Z">
        <w:r w:rsidR="00292827" w:rsidDel="00732FB8">
          <w:delText xml:space="preserve">generally </w:delText>
        </w:r>
      </w:del>
      <w:r w:rsidR="00292827">
        <w:t>be lower than BMI because biodiversity faces greater threats than land-use change alone</w:t>
      </w:r>
      <w:r w:rsidR="005948F3">
        <w:t xml:space="preserve"> (lines 23–26)</w:t>
      </w:r>
      <w:r w:rsidR="00292827">
        <w:t xml:space="preserve">. </w:t>
      </w:r>
      <w:commentRangeEnd w:id="3"/>
      <w:r w:rsidR="005948F3">
        <w:rPr>
          <w:rStyle w:val="CommentReference"/>
        </w:rPr>
        <w:commentReference w:id="3"/>
      </w:r>
    </w:p>
    <w:p w14:paraId="401F4AB3" w14:textId="0B818D12" w:rsidR="00471037" w:rsidRDefault="00471037" w:rsidP="00B80B51"/>
    <w:p w14:paraId="2BA50608" w14:textId="02E054AC" w:rsidR="00B80B51" w:rsidRPr="00A07348" w:rsidRDefault="00B80B51" w:rsidP="00FE0F3F">
      <w:pPr>
        <w:pStyle w:val="ListParagraph"/>
        <w:numPr>
          <w:ilvl w:val="0"/>
          <w:numId w:val="1"/>
        </w:numPr>
        <w:rPr>
          <w:i/>
        </w:rPr>
      </w:pPr>
      <w:r w:rsidRPr="00A07348">
        <w:rPr>
          <w:i/>
        </w:rPr>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69E1EA68" w:rsidR="00FE0F3F" w:rsidRDefault="002F62D0" w:rsidP="00FE0F3F">
      <w:r>
        <w:t xml:space="preserve">The data we used in the analysis were taken from the 2016 paper by Newbold </w:t>
      </w:r>
      <w:r>
        <w:rPr>
          <w:i/>
        </w:rPr>
        <w:t>et al</w:t>
      </w:r>
      <w:r>
        <w:t xml:space="preserve"> taken from a version of the PREDICTS database in April 2015. Having looked at the BIP website it appears that this version of the BII map is the only one that is currently available.</w:t>
      </w:r>
      <w:r w:rsidR="005049F2">
        <w:t xml:space="preserve"> We have clarified </w:t>
      </w:r>
      <w:r w:rsidR="00C15223">
        <w:t>which</w:t>
      </w:r>
      <w:r w:rsidR="005049F2">
        <w:t xml:space="preserve"> data we use</w:t>
      </w:r>
      <w:r w:rsidR="00C15223">
        <w:t>d</w:t>
      </w:r>
      <w:r w:rsidR="005049F2">
        <w:t xml:space="preserve"> on line 28.</w:t>
      </w:r>
    </w:p>
    <w:p w14:paraId="1AEA84CE" w14:textId="77777777" w:rsidR="00A07348" w:rsidRPr="002F62D0" w:rsidRDefault="00A07348" w:rsidP="00FE0F3F"/>
    <w:p w14:paraId="35D21B79" w14:textId="77777777" w:rsidR="00B80B51" w:rsidRPr="00A07348" w:rsidRDefault="00B80B51" w:rsidP="00FE0F3F">
      <w:pPr>
        <w:pStyle w:val="ListParagraph"/>
        <w:numPr>
          <w:ilvl w:val="0"/>
          <w:numId w:val="1"/>
        </w:numPr>
        <w:rPr>
          <w:i/>
        </w:rPr>
      </w:pPr>
      <w:r w:rsidRPr="00A07348">
        <w:rPr>
          <w:i/>
        </w:rPr>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6E1BA986" w14:textId="14C60558" w:rsidR="00FE0F3F" w:rsidRPr="00A07348" w:rsidRDefault="00FE0F3F">
      <w:pPr>
        <w:rPr>
          <w:b/>
        </w:rPr>
      </w:pPr>
      <w:r w:rsidRPr="00FE0F3F">
        <w:rPr>
          <w:b/>
        </w:rPr>
        <w:lastRenderedPageBreak/>
        <w:t>Author’s response</w:t>
      </w:r>
    </w:p>
    <w:p w14:paraId="32BCB6A0" w14:textId="4E7476D8" w:rsidR="00BE76BC" w:rsidRDefault="00BE76BC" w:rsidP="00C15223">
      <w:r>
        <w:t>Based on the reviewer’s comment we have revised the final paragraph of our manuscript</w:t>
      </w:r>
      <w:r w:rsidR="00292827">
        <w:t xml:space="preserve"> (lines 47–53)</w:t>
      </w:r>
      <w:r>
        <w:t>, which now</w:t>
      </w:r>
      <w:r w:rsidR="00C15223">
        <w:t xml:space="preserve"> identif</w:t>
      </w:r>
      <w:r>
        <w:t>ies</w:t>
      </w:r>
      <w:r w:rsidR="00C15223">
        <w:t xml:space="preserve"> a set of criteria that </w:t>
      </w:r>
      <w:r>
        <w:t>we think the</w:t>
      </w:r>
      <w:r w:rsidR="00C15223">
        <w:t xml:space="preserve"> BII should meet. We also now recommend a validation study in which modelled BII values are compared with new </w:t>
      </w:r>
      <w:r>
        <w:t>field</w:t>
      </w:r>
      <w:r w:rsidR="00C15223">
        <w:t xml:space="preserve"> survey data for a stratified random sample of plots with a global distribution</w:t>
      </w:r>
      <w:r w:rsidR="00292827">
        <w:t xml:space="preserve"> (lines 53–54)</w:t>
      </w:r>
      <w:r w:rsidR="00C15223">
        <w:t>.</w:t>
      </w:r>
    </w:p>
    <w:p w14:paraId="27D128BD" w14:textId="6006658C" w:rsidR="00F3460C" w:rsidRDefault="00F3460C">
      <w:pPr>
        <w:rPr>
          <w:b/>
        </w:rPr>
      </w:pPr>
      <w:r w:rsidRPr="00F3460C">
        <w:rPr>
          <w:b/>
        </w:rPr>
        <w:t>References</w:t>
      </w:r>
    </w:p>
    <w:p w14:paraId="7072925C" w14:textId="5BED8EAA" w:rsidR="00F3460C" w:rsidRPr="005049F2" w:rsidRDefault="00F3460C" w:rsidP="00F3460C">
      <w:pPr>
        <w:pStyle w:val="ListParagraph"/>
        <w:numPr>
          <w:ilvl w:val="0"/>
          <w:numId w:val="2"/>
        </w:numPr>
      </w:pPr>
      <w:r w:rsidRPr="005049F2">
        <w:t xml:space="preserve">Newbold, T. </w:t>
      </w:r>
      <w:r w:rsidRPr="005049F2">
        <w:rPr>
          <w:i/>
          <w:iCs/>
        </w:rPr>
        <w:t>et al.</w:t>
      </w:r>
      <w:r w:rsidRPr="005049F2">
        <w:t xml:space="preserve"> Has land use pushed terrestrial biodiversity beyond the planetary boundary? A global assessment. </w:t>
      </w:r>
      <w:r w:rsidRPr="005049F2">
        <w:rPr>
          <w:i/>
          <w:iCs/>
        </w:rPr>
        <w:t>Science</w:t>
      </w:r>
      <w:r w:rsidRPr="005049F2">
        <w:t xml:space="preserve"> </w:t>
      </w:r>
      <w:r w:rsidRPr="005049F2">
        <w:rPr>
          <w:b/>
          <w:bCs/>
        </w:rPr>
        <w:t>353</w:t>
      </w:r>
      <w:r w:rsidRPr="005049F2">
        <w:t>, 288–291 (2016).</w:t>
      </w:r>
    </w:p>
    <w:p w14:paraId="4386F450" w14:textId="6AAF244F" w:rsidR="005049F2" w:rsidRPr="005049F2" w:rsidRDefault="005049F2" w:rsidP="00F3460C">
      <w:pPr>
        <w:pStyle w:val="ListParagraph"/>
        <w:numPr>
          <w:ilvl w:val="0"/>
          <w:numId w:val="2"/>
        </w:numPr>
      </w:pPr>
      <w:proofErr w:type="spellStart"/>
      <w:r w:rsidRPr="005049F2">
        <w:t>Erb</w:t>
      </w:r>
      <w:proofErr w:type="spellEnd"/>
      <w:r w:rsidRPr="005049F2">
        <w:t xml:space="preserve">, K.-H. </w:t>
      </w:r>
      <w:r w:rsidRPr="005049F2">
        <w:rPr>
          <w:i/>
          <w:iCs/>
        </w:rPr>
        <w:t>et al.</w:t>
      </w:r>
      <w:r w:rsidRPr="005049F2">
        <w:t xml:space="preserve"> Unexpectedly large impact of forest management and grazing on global vegetation biomass. </w:t>
      </w:r>
      <w:r w:rsidRPr="005049F2">
        <w:rPr>
          <w:i/>
          <w:iCs/>
        </w:rPr>
        <w:t>Nature</w:t>
      </w:r>
      <w:r w:rsidRPr="005049F2">
        <w:t xml:space="preserve"> </w:t>
      </w:r>
      <w:r w:rsidRPr="005049F2">
        <w:rPr>
          <w:b/>
          <w:bCs/>
        </w:rPr>
        <w:t>553</w:t>
      </w:r>
      <w:r w:rsidRPr="005049F2">
        <w:t>, 73–76 (2018).</w:t>
      </w:r>
    </w:p>
    <w:sectPr w:rsidR="005049F2" w:rsidRPr="005049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drew Balmford" w:date="2019-02-16T12:35:00Z" w:initials="AB">
    <w:p w14:paraId="0734AB19" w14:textId="77777777" w:rsidR="00732FB8" w:rsidRDefault="00732FB8" w:rsidP="00732FB8">
      <w:pPr>
        <w:pStyle w:val="CommentText"/>
      </w:pPr>
      <w:r>
        <w:rPr>
          <w:rStyle w:val="CommentReference"/>
        </w:rPr>
        <w:annotationRef/>
      </w:r>
      <w:proofErr w:type="gramStart"/>
      <w:r>
        <w:t>cite</w:t>
      </w:r>
      <w:proofErr w:type="gramEnd"/>
      <w:r>
        <w:t xml:space="preserve"> Lennox et al. if we’re allowed another paper</w:t>
      </w:r>
    </w:p>
  </w:comment>
  <w:comment w:id="3" w:author="Philip Martin" w:date="2019-02-16T00:45:00Z" w:initials="PM">
    <w:p w14:paraId="05BBAD01" w14:textId="61C77F4E" w:rsidR="005948F3" w:rsidRDefault="005948F3">
      <w:pPr>
        <w:pStyle w:val="CommentText"/>
      </w:pPr>
      <w:r>
        <w:rPr>
          <w:rStyle w:val="CommentReference"/>
        </w:rPr>
        <w:annotationRef/>
      </w:r>
      <w:r>
        <w:t>We might need to tweak this a bit. See comments in manuscript about relationships between biomass and biodiversity.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4AB19" w15:done="0"/>
  <w15:commentEx w15:paraId="05BBAD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BBAD01" w16cid:durableId="2011D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Balmford">
    <w15:presenceInfo w15:providerId="AD" w15:userId="S-1-5-21-229837722-2277827130-2409647153-4430"/>
  </w15:person>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51"/>
    <w:rsid w:val="00292827"/>
    <w:rsid w:val="002F62D0"/>
    <w:rsid w:val="003E05F8"/>
    <w:rsid w:val="004237D5"/>
    <w:rsid w:val="0047035F"/>
    <w:rsid w:val="00471037"/>
    <w:rsid w:val="004C1627"/>
    <w:rsid w:val="005049F2"/>
    <w:rsid w:val="005948F3"/>
    <w:rsid w:val="00645447"/>
    <w:rsid w:val="006A1456"/>
    <w:rsid w:val="006D3315"/>
    <w:rsid w:val="00732FB8"/>
    <w:rsid w:val="007B198D"/>
    <w:rsid w:val="00880C53"/>
    <w:rsid w:val="009B0043"/>
    <w:rsid w:val="00A07348"/>
    <w:rsid w:val="00B80B51"/>
    <w:rsid w:val="00BE76BC"/>
    <w:rsid w:val="00C15223"/>
    <w:rsid w:val="00D522E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 w:type="character" w:styleId="CommentReference">
    <w:name w:val="annotation reference"/>
    <w:basedOn w:val="DefaultParagraphFont"/>
    <w:uiPriority w:val="99"/>
    <w:semiHidden/>
    <w:unhideWhenUsed/>
    <w:rsid w:val="005948F3"/>
    <w:rPr>
      <w:sz w:val="16"/>
      <w:szCs w:val="16"/>
    </w:rPr>
  </w:style>
  <w:style w:type="paragraph" w:styleId="CommentText">
    <w:name w:val="annotation text"/>
    <w:basedOn w:val="Normal"/>
    <w:link w:val="CommentTextChar"/>
    <w:uiPriority w:val="99"/>
    <w:semiHidden/>
    <w:unhideWhenUsed/>
    <w:rsid w:val="005948F3"/>
    <w:pPr>
      <w:spacing w:line="240" w:lineRule="auto"/>
    </w:pPr>
    <w:rPr>
      <w:sz w:val="20"/>
      <w:szCs w:val="20"/>
    </w:rPr>
  </w:style>
  <w:style w:type="character" w:customStyle="1" w:styleId="CommentTextChar">
    <w:name w:val="Comment Text Char"/>
    <w:basedOn w:val="DefaultParagraphFont"/>
    <w:link w:val="CommentText"/>
    <w:uiPriority w:val="99"/>
    <w:semiHidden/>
    <w:rsid w:val="005948F3"/>
    <w:rPr>
      <w:sz w:val="20"/>
      <w:szCs w:val="20"/>
    </w:rPr>
  </w:style>
  <w:style w:type="paragraph" w:styleId="CommentSubject">
    <w:name w:val="annotation subject"/>
    <w:basedOn w:val="CommentText"/>
    <w:next w:val="CommentText"/>
    <w:link w:val="CommentSubjectChar"/>
    <w:uiPriority w:val="99"/>
    <w:semiHidden/>
    <w:unhideWhenUsed/>
    <w:rsid w:val="005948F3"/>
    <w:rPr>
      <w:b/>
      <w:bCs/>
    </w:rPr>
  </w:style>
  <w:style w:type="character" w:customStyle="1" w:styleId="CommentSubjectChar">
    <w:name w:val="Comment Subject Char"/>
    <w:basedOn w:val="CommentTextChar"/>
    <w:link w:val="CommentSubject"/>
    <w:uiPriority w:val="99"/>
    <w:semiHidden/>
    <w:rsid w:val="005948F3"/>
    <w:rPr>
      <w:b/>
      <w:bCs/>
      <w:sz w:val="20"/>
      <w:szCs w:val="20"/>
    </w:rPr>
  </w:style>
  <w:style w:type="paragraph" w:styleId="BalloonText">
    <w:name w:val="Balloon Text"/>
    <w:basedOn w:val="Normal"/>
    <w:link w:val="BalloonTextChar"/>
    <w:uiPriority w:val="99"/>
    <w:semiHidden/>
    <w:unhideWhenUsed/>
    <w:rsid w:val="0059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Andrew Balmford</cp:lastModifiedBy>
  <cp:revision>4</cp:revision>
  <dcterms:created xsi:type="dcterms:W3CDTF">2019-02-16T12:45:00Z</dcterms:created>
  <dcterms:modified xsi:type="dcterms:W3CDTF">2019-02-16T12:50:00Z</dcterms:modified>
</cp:coreProperties>
</file>