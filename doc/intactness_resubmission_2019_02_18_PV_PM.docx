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0EEA4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520DE4AF" w14:textId="6221F33B" w:rsidR="00D85A9B" w:rsidRPr="00D85A9B" w:rsidRDefault="00D85A9B" w:rsidP="00D85A9B">
      <w:pPr>
        <w:spacing w:after="0"/>
        <w:jc w:val="both"/>
        <w:rPr>
          <w:ins w:id="0" w:author="Philip Martin" w:date="2019-02-19T11:06:00Z"/>
          <w:vertAlign w:val="superscript"/>
        </w:rPr>
      </w:pPr>
      <w:ins w:id="1" w:author="Philip Martin" w:date="2019-02-19T11:06:00Z">
        <w:r w:rsidRPr="00D85A9B">
          <w:t>Philip A. Martin</w:t>
        </w:r>
        <w:r w:rsidRPr="00D85A9B">
          <w:rPr>
            <w:vertAlign w:val="superscript"/>
          </w:rPr>
          <w:t>1</w:t>
        </w:r>
        <w:r>
          <w:t>,</w:t>
        </w:r>
        <w:r>
          <w:rPr>
            <w:vertAlign w:val="superscript"/>
          </w:rPr>
          <w:t xml:space="preserve"> </w:t>
        </w:r>
        <w:r w:rsidRPr="00D85A9B">
          <w:t>Rhys E. Green</w:t>
        </w:r>
        <w:r w:rsidRPr="00D85A9B">
          <w:rPr>
            <w:vertAlign w:val="superscript"/>
          </w:rPr>
          <w:t>1</w:t>
        </w:r>
        <w:proofErr w:type="gramStart"/>
        <w:r w:rsidRPr="00D85A9B">
          <w:rPr>
            <w:vertAlign w:val="superscript"/>
          </w:rPr>
          <w:t>,2</w:t>
        </w:r>
        <w:proofErr w:type="gramEnd"/>
        <w:r w:rsidRPr="00D85A9B">
          <w:rPr>
            <w:vertAlign w:val="superscript"/>
          </w:rPr>
          <w:t>*</w:t>
        </w:r>
        <w:r w:rsidRPr="00D85A9B">
          <w:t xml:space="preserve">, </w:t>
        </w:r>
        <w:proofErr w:type="spellStart"/>
        <w:r w:rsidRPr="00D85A9B">
          <w:t>Piero</w:t>
        </w:r>
        <w:proofErr w:type="spellEnd"/>
        <w:r w:rsidRPr="00D85A9B">
          <w:t xml:space="preserve"> Visconti</w:t>
        </w:r>
        <w:r w:rsidRPr="00D85A9B">
          <w:rPr>
            <w:vertAlign w:val="superscript"/>
          </w:rPr>
          <w:t>3</w:t>
        </w:r>
        <w:r w:rsidRPr="00D85A9B">
          <w:t xml:space="preserve"> and Andrew Balmford</w:t>
        </w:r>
        <w:r w:rsidRPr="00D85A9B">
          <w:rPr>
            <w:vertAlign w:val="superscript"/>
          </w:rPr>
          <w:t>1</w:t>
        </w:r>
      </w:ins>
    </w:p>
    <w:p w14:paraId="7A0AE8AF" w14:textId="77777777" w:rsidR="00D85A9B" w:rsidRPr="00D85A9B" w:rsidRDefault="00D85A9B" w:rsidP="00D85A9B">
      <w:pPr>
        <w:spacing w:after="0"/>
        <w:jc w:val="both"/>
        <w:rPr>
          <w:ins w:id="2" w:author="Philip Martin" w:date="2019-02-19T11:06:00Z"/>
        </w:rPr>
      </w:pPr>
    </w:p>
    <w:p w14:paraId="0B2319F6" w14:textId="30C5267F" w:rsidR="00D85A9B" w:rsidRDefault="00D85A9B" w:rsidP="00AB5192">
      <w:pPr>
        <w:spacing w:after="0"/>
        <w:jc w:val="both"/>
        <w:rPr>
          <w:ins w:id="3" w:author="Philip Martin" w:date="2019-02-19T11:06:00Z"/>
        </w:rPr>
      </w:pPr>
      <w:ins w:id="4" w:author="Philip Martin" w:date="2019-02-19T11:06:00Z">
        <w:r w:rsidRPr="00D85A9B">
          <w:rPr>
            <w:vertAlign w:val="superscript"/>
          </w:rPr>
          <w:t>1</w:t>
        </w:r>
        <w:r w:rsidRPr="00D85A9B">
          <w:t xml:space="preserve">Conservation Science Group, Department of Zoology, University of Cambridge, Downing Street, Cambridge CB2 3EJ, UK, </w:t>
        </w:r>
        <w:r w:rsidRPr="00D85A9B">
          <w:rPr>
            <w:vertAlign w:val="superscript"/>
          </w:rPr>
          <w:t>2</w:t>
        </w:r>
        <w:r w:rsidRPr="00D85A9B">
          <w:t xml:space="preserve">RSPB Centre for Conservation Science, The Lodge, Sandy, Bedfordshire SG19 2DL, UK, </w:t>
        </w:r>
        <w:r w:rsidRPr="00D85A9B">
          <w:rPr>
            <w:vertAlign w:val="superscript"/>
          </w:rPr>
          <w:t>3</w:t>
        </w:r>
        <w:r w:rsidRPr="00D85A9B">
          <w:t>Institute of Zoology, Zoological Society of London, Regent's Park, London, NW1 4RY, UK.</w:t>
        </w:r>
        <w:bookmarkStart w:id="5" w:name="_GoBack"/>
        <w:bookmarkEnd w:id="5"/>
      </w:ins>
    </w:p>
    <w:p w14:paraId="7C0A3108" w14:textId="77777777" w:rsidR="00D85A9B" w:rsidRDefault="00D85A9B" w:rsidP="00AB5192">
      <w:pPr>
        <w:spacing w:after="0"/>
        <w:jc w:val="both"/>
      </w:pPr>
    </w:p>
    <w:p w14:paraId="44318067" w14:textId="1E662C98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 [1]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>
        <w:t xml:space="preserve"> [2].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ins w:id="6" w:author="Philip Martin" w:date="2019-02-19T10:57:00Z">
        <w:r w:rsidR="00882C6C">
          <w:t xml:space="preserve">We strongly support development of indicators such as the BII, but </w:t>
        </w:r>
      </w:ins>
      <w:del w:id="7" w:author="Philip Martin" w:date="2019-02-19T10:57:00Z">
        <w:r w:rsidR="00F90B24" w:rsidDel="00882C6C">
          <w:delText>The</w:delText>
        </w:r>
        <w:r w:rsidR="00F55865" w:rsidDel="00882C6C">
          <w:delText xml:space="preserve"> </w:delText>
        </w:r>
      </w:del>
      <w:ins w:id="8" w:author="Philip Martin" w:date="2019-02-19T10:57:00Z">
        <w:r w:rsidR="00882C6C">
          <w:t xml:space="preserve">the </w:t>
        </w:r>
      </w:ins>
      <w:r w:rsidR="00F55865">
        <w:t xml:space="preserve">growing policy significance </w:t>
      </w:r>
      <w:r w:rsidR="00F90B24">
        <w:t>of BII has drawn our attention to some unusual features of its outputs</w:t>
      </w:r>
      <w:r w:rsidR="00F55865">
        <w:t xml:space="preserve">. </w:t>
      </w:r>
    </w:p>
    <w:p w14:paraId="3A17BE18" w14:textId="5BBB5FE0" w:rsidR="0075632F" w:rsidRDefault="00AB5192" w:rsidP="00A27511">
      <w:pPr>
        <w:spacing w:after="0"/>
        <w:ind w:firstLine="720"/>
        <w:jc w:val="both"/>
      </w:pPr>
      <w:r>
        <w:t xml:space="preserve">Newbold et al [2]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 xml:space="preserve">as a proportion of that expected in the absence of human activities. 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</w:t>
      </w:r>
      <w:proofErr w:type="gramStart"/>
      <w:r>
        <w:t>central</w:t>
      </w:r>
      <w:proofErr w:type="gramEnd"/>
      <w:r>
        <w:t xml:space="preserve">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ins w:id="9" w:author="Philip Martin" w:date="2019-02-19T10:14:00Z">
        <w:r w:rsidR="001C26C2">
          <w:t>.</w:t>
        </w:r>
      </w:ins>
      <w:ins w:id="10" w:author="Piero Visconti" w:date="2019-02-18T13:50:00Z">
        <w:del w:id="11" w:author="Philip Martin" w:date="2019-02-19T10:14:00Z">
          <w:r w:rsidR="00C158C2" w:rsidDel="001C26C2">
            <w:delText>,</w:delText>
          </w:r>
        </w:del>
      </w:ins>
      <w:ins w:id="12" w:author="Piero Visconti" w:date="2019-02-18T13:51:00Z">
        <w:r w:rsidR="00C158C2">
          <w:t xml:space="preserve"> </w:t>
        </w:r>
      </w:ins>
      <w:ins w:id="13" w:author="Philip Martin" w:date="2019-02-19T10:14:00Z">
        <w:r w:rsidR="001C26C2">
          <w:t xml:space="preserve">For example, in Madagascar </w:t>
        </w:r>
      </w:ins>
      <w:ins w:id="14" w:author="Piero Visconti" w:date="2019-02-18T13:51:00Z">
        <w:del w:id="15" w:author="Philip Martin" w:date="2019-02-19T10:14:00Z">
          <w:r w:rsidR="00C158C2" w:rsidDel="001C26C2">
            <w:delText>including</w:delText>
          </w:r>
        </w:del>
      </w:ins>
      <w:ins w:id="16" w:author="Philip Martin" w:date="2019-02-19T10:15:00Z">
        <w:r w:rsidR="001C26C2">
          <w:t xml:space="preserve">populations of </w:t>
        </w:r>
      </w:ins>
      <w:ins w:id="17" w:author="Philip Martin" w:date="2019-02-19T10:14:00Z">
        <w:r w:rsidR="001C26C2">
          <w:t>all</w:t>
        </w:r>
      </w:ins>
      <w:ins w:id="18" w:author="Piero Visconti" w:date="2019-02-18T13:51:00Z">
        <w:r w:rsidR="00C158C2">
          <w:t xml:space="preserve"> </w:t>
        </w:r>
      </w:ins>
      <w:ins w:id="19" w:author="Piero Visconti" w:date="2019-02-18T15:35:00Z">
        <w:r w:rsidR="002D42BF">
          <w:t>98</w:t>
        </w:r>
      </w:ins>
      <w:ins w:id="20" w:author="Piero Visconti" w:date="2019-02-18T13:59:00Z">
        <w:r w:rsidR="009E74F5">
          <w:t xml:space="preserve"> </w:t>
        </w:r>
      </w:ins>
      <w:ins w:id="21" w:author="Philip Martin" w:date="2019-02-19T10:14:00Z">
        <w:r w:rsidR="001C26C2">
          <w:t xml:space="preserve">lemur </w:t>
        </w:r>
      </w:ins>
      <w:ins w:id="22" w:author="Piero Visconti" w:date="2019-02-18T13:59:00Z">
        <w:r w:rsidR="009E74F5">
          <w:t>species</w:t>
        </w:r>
      </w:ins>
      <w:ins w:id="23" w:author="Philip Martin" w:date="2019-02-19T10:15:00Z">
        <w:r w:rsidR="001C26C2">
          <w:t xml:space="preserve"> </w:t>
        </w:r>
      </w:ins>
      <w:ins w:id="24" w:author="Piero Visconti" w:date="2019-02-18T13:59:00Z">
        <w:del w:id="25" w:author="Philip Martin" w:date="2019-02-19T10:15:00Z">
          <w:r w:rsidR="009E74F5" w:rsidDel="001C26C2">
            <w:delText xml:space="preserve"> of Lemurs endemic of Madagascar, </w:delText>
          </w:r>
        </w:del>
      </w:ins>
      <w:ins w:id="26" w:author="Piero Visconti" w:date="2019-02-18T15:35:00Z">
        <w:del w:id="27" w:author="Philip Martin" w:date="2019-02-19T10:15:00Z">
          <w:r w:rsidR="002D42BF" w:rsidDel="001C26C2">
            <w:delText>all</w:delText>
          </w:r>
        </w:del>
      </w:ins>
      <w:ins w:id="28" w:author="Piero Visconti" w:date="2019-02-18T13:59:00Z">
        <w:del w:id="29" w:author="Philip Martin" w:date="2019-02-19T10:15:00Z">
          <w:r w:rsidR="009E74F5" w:rsidDel="001C26C2">
            <w:delText xml:space="preserve"> of which</w:delText>
          </w:r>
        </w:del>
      </w:ins>
      <w:ins w:id="30" w:author="Philip Martin" w:date="2019-02-19T10:15:00Z">
        <w:r w:rsidR="001C26C2">
          <w:t>are</w:t>
        </w:r>
      </w:ins>
      <w:ins w:id="31" w:author="Piero Visconti" w:date="2019-02-18T13:59:00Z">
        <w:r w:rsidR="009E74F5">
          <w:t xml:space="preserve"> declining, </w:t>
        </w:r>
      </w:ins>
      <w:ins w:id="32" w:author="Philip Martin" w:date="2019-02-19T10:15:00Z">
        <w:r w:rsidR="001C26C2">
          <w:t xml:space="preserve">of which </w:t>
        </w:r>
      </w:ins>
      <w:ins w:id="33" w:author="Piero Visconti" w:date="2019-02-18T13:59:00Z">
        <w:del w:id="34" w:author="Philip Martin" w:date="2019-02-19T10:15:00Z">
          <w:r w:rsidR="009E74F5" w:rsidDel="001C26C2">
            <w:delText xml:space="preserve">and </w:delText>
          </w:r>
        </w:del>
      </w:ins>
      <w:ins w:id="35" w:author="Piero Visconti" w:date="2019-02-18T15:35:00Z">
        <w:r w:rsidR="002D42BF">
          <w:t>34</w:t>
        </w:r>
      </w:ins>
      <w:ins w:id="36" w:author="Piero Visconti" w:date="2019-02-18T13:59:00Z">
        <w:r w:rsidR="009E74F5">
          <w:t xml:space="preserve"> </w:t>
        </w:r>
        <w:del w:id="37" w:author="Philip Martin" w:date="2019-02-19T10:15:00Z">
          <w:r w:rsidR="009E74F5" w:rsidDel="001C26C2">
            <w:delText>of which that</w:delText>
          </w:r>
        </w:del>
      </w:ins>
      <w:ins w:id="38" w:author="Philip Martin" w:date="2019-02-19T10:15:00Z">
        <w:r w:rsidR="001C26C2">
          <w:t>have</w:t>
        </w:r>
      </w:ins>
      <w:ins w:id="39" w:author="Piero Visconti" w:date="2019-02-18T13:59:00Z">
        <w:r w:rsidR="009E74F5">
          <w:t xml:space="preserve"> declined </w:t>
        </w:r>
        <w:del w:id="40" w:author="Philip Martin" w:date="2019-02-19T10:16:00Z">
          <w:r w:rsidR="009E74F5" w:rsidDel="001C26C2">
            <w:delText>at least</w:delText>
          </w:r>
        </w:del>
      </w:ins>
      <w:ins w:id="41" w:author="Philip Martin" w:date="2019-02-19T10:16:00Z">
        <w:r w:rsidR="001C26C2">
          <w:t>by</w:t>
        </w:r>
      </w:ins>
      <w:ins w:id="42" w:author="Piero Visconti" w:date="2019-02-18T13:59:00Z">
        <w:r w:rsidR="009E74F5">
          <w:t xml:space="preserve"> </w:t>
        </w:r>
      </w:ins>
      <w:ins w:id="43" w:author="Philip Martin" w:date="2019-02-19T10:16:00Z">
        <w:r w:rsidR="001C26C2">
          <w:t>≥</w:t>
        </w:r>
      </w:ins>
      <w:ins w:id="44" w:author="Piero Visconti" w:date="2019-02-18T13:59:00Z">
        <w:r w:rsidR="009E74F5">
          <w:t xml:space="preserve">30% in </w:t>
        </w:r>
      </w:ins>
      <w:ins w:id="45" w:author="Piero Visconti" w:date="2019-02-18T14:00:00Z">
        <w:del w:id="46" w:author="Philip Martin" w:date="2019-02-19T10:16:00Z">
          <w:r w:rsidR="009E74F5" w:rsidDel="001C26C2">
            <w:delText xml:space="preserve">abundance </w:delText>
          </w:r>
        </w:del>
        <w:r w:rsidR="009E74F5">
          <w:t>in the last 3 generations</w:t>
        </w:r>
        <w:del w:id="47" w:author="Philip Martin" w:date="2019-02-19T10:18:00Z">
          <w:r w:rsidR="009E74F5" w:rsidDel="001C26C2">
            <w:delText xml:space="preserve">, according to IUCN Red List </w:delText>
          </w:r>
          <w:commentRangeStart w:id="48"/>
          <w:r w:rsidR="009E74F5" w:rsidDel="001C26C2">
            <w:delText>assessment</w:delText>
          </w:r>
        </w:del>
      </w:ins>
      <w:commentRangeEnd w:id="48"/>
      <w:ins w:id="49" w:author="Philip Martin" w:date="2019-02-19T10:18:00Z">
        <w:r w:rsidR="001C26C2">
          <w:t xml:space="preserve"> [3]</w:t>
        </w:r>
      </w:ins>
      <w:ins w:id="50" w:author="Piero Visconti" w:date="2019-02-18T14:00:00Z">
        <w:r w:rsidR="009E74F5">
          <w:rPr>
            <w:rStyle w:val="CommentReference"/>
          </w:rPr>
          <w:commentReference w:id="48"/>
        </w:r>
      </w:ins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 xml:space="preserve">analysis </w:t>
      </w:r>
      <w:r>
        <w:t>[</w:t>
      </w:r>
      <w:ins w:id="51" w:author="Philip Martin" w:date="2019-02-19T10:19:00Z">
        <w:r w:rsidR="001C26C2">
          <w:t>4</w:t>
        </w:r>
      </w:ins>
      <w:del w:id="52" w:author="Philip Martin" w:date="2019-02-19T10:19:00Z">
        <w:r w:rsidR="00DD5103" w:rsidDel="001C26C2">
          <w:delText>3</w:delText>
        </w:r>
      </w:del>
      <w:r>
        <w:t>]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3BE46DEB" w14:textId="31EE2730" w:rsidR="00AB5192" w:rsidRDefault="006E36B8" w:rsidP="008A7BBE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biomass stock relative to that</w:t>
      </w:r>
      <w:r w:rsidR="00AB5192" w:rsidRPr="00112DD2">
        <w:t xml:space="preserve"> </w:t>
      </w:r>
      <w:r w:rsidR="00AB5192" w:rsidRPr="009262F3">
        <w:t>without human activities</w:t>
      </w:r>
      <w:r w:rsidR="00AB5192">
        <w:t xml:space="preserve">, which we call biomass </w:t>
      </w:r>
      <w:commentRangeStart w:id="53"/>
      <w:r w:rsidR="00067001">
        <w:t>intactness</w:t>
      </w:r>
      <w:r w:rsidR="00067001" w:rsidDel="00067001">
        <w:t xml:space="preserve"> </w:t>
      </w:r>
      <w:commentRangeEnd w:id="53"/>
      <w:r w:rsidR="00067001">
        <w:rPr>
          <w:rStyle w:val="CommentReference"/>
        </w:rPr>
        <w:commentReference w:id="53"/>
      </w:r>
      <w:r w:rsidR="00AB5192">
        <w:t>(BMI) [</w:t>
      </w:r>
      <w:ins w:id="54" w:author="Philip Martin" w:date="2019-02-19T10:19:00Z">
        <w:r w:rsidR="001C26C2">
          <w:t>5</w:t>
        </w:r>
      </w:ins>
      <w:del w:id="55" w:author="Philip Martin" w:date="2019-02-19T10:19:00Z">
        <w:r w:rsidR="00DD5103" w:rsidDel="001C26C2">
          <w:delText>4</w:delText>
        </w:r>
      </w:del>
      <w:r w:rsidR="00AB5192">
        <w:t xml:space="preserve">],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>
        <w:t>Because 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270A9B">
        <w:t xml:space="preserve">caused </w:t>
      </w:r>
      <w:r w:rsidR="00721D79">
        <w:t xml:space="preserve">by anthropogenic land-use change </w:t>
      </w:r>
      <w:r>
        <w:t xml:space="preserve">is the major driver of wild </w:t>
      </w:r>
      <w:r w:rsidR="000E471B">
        <w:t>population</w:t>
      </w:r>
      <w:r>
        <w:t>s’ declines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 w:rsidR="00791E4C" w:rsidRPr="00791E4C">
        <w:t xml:space="preserve"> </w:t>
      </w:r>
      <w:r w:rsidR="00791E4C">
        <w:t xml:space="preserve">However, </w:t>
      </w:r>
      <w:commentRangeStart w:id="56"/>
      <w:r w:rsidR="00791E4C">
        <w:t>biomass and abundance metrics measure different attributes of biodiversity</w:t>
      </w:r>
      <w:commentRangeEnd w:id="56"/>
      <w:r w:rsidR="00791E4C">
        <w:rPr>
          <w:rStyle w:val="CommentReference"/>
        </w:rPr>
        <w:commentReference w:id="56"/>
      </w:r>
      <w:r w:rsidR="00AF4FA1">
        <w:t xml:space="preserve">. In some degraded forests it is possible that BII exceeds </w:t>
      </w:r>
      <w:commentRangeStart w:id="57"/>
      <w:r w:rsidR="00AF4FA1">
        <w:t>BMI</w:t>
      </w:r>
      <w:commentRangeEnd w:id="57"/>
      <w:r w:rsidR="00AF4FA1">
        <w:rPr>
          <w:rStyle w:val="CommentReference"/>
        </w:rPr>
        <w:commentReference w:id="57"/>
      </w:r>
      <w:ins w:id="58" w:author="Philip Martin [2]" w:date="2019-02-16T15:48:00Z">
        <w:r w:rsidR="009C058F">
          <w:t xml:space="preserve"> [</w:t>
        </w:r>
      </w:ins>
      <w:ins w:id="59" w:author="Philip Martin" w:date="2019-02-19T10:19:00Z">
        <w:r w:rsidR="001C26C2">
          <w:t>6</w:t>
        </w:r>
      </w:ins>
      <w:ins w:id="60" w:author="Philip Martin [2]" w:date="2019-02-16T15:48:00Z">
        <w:del w:id="61" w:author="Philip Martin" w:date="2019-02-19T10:19:00Z">
          <w:r w:rsidR="009C058F" w:rsidDel="001C26C2">
            <w:delText>5</w:delText>
          </w:r>
        </w:del>
        <w:r w:rsidR="009C058F">
          <w:t>]</w:t>
        </w:r>
      </w:ins>
      <w:r w:rsidR="00791E4C">
        <w:t xml:space="preserve">, </w:t>
      </w:r>
      <w:commentRangeStart w:id="62"/>
      <w:commentRangeStart w:id="63"/>
      <w:r w:rsidR="00AF4FA1">
        <w:t>but more generally</w:t>
      </w:r>
      <w:r w:rsidR="00791E4C">
        <w:t xml:space="preserve"> we expected </w:t>
      </w:r>
      <w:commentRangeEnd w:id="62"/>
      <w:r w:rsidR="00AF4FA1">
        <w:rPr>
          <w:rStyle w:val="CommentReference"/>
        </w:rPr>
        <w:commentReference w:id="62"/>
      </w:r>
      <w:commentRangeEnd w:id="63"/>
      <w:r w:rsidR="00630946">
        <w:rPr>
          <w:rStyle w:val="CommentReference"/>
        </w:rPr>
        <w:commentReference w:id="63"/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 xml:space="preserve">than BMI values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4559A9FC" w14:textId="3EB7292B" w:rsidR="00AB5192" w:rsidRDefault="00AB5192" w:rsidP="00AB5192">
      <w:pPr>
        <w:spacing w:after="0"/>
        <w:ind w:firstLine="720"/>
        <w:jc w:val="both"/>
      </w:pPr>
      <w:r>
        <w:t>However,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 [2],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The BII and BMI concur (grey) </w:t>
      </w:r>
      <w:r w:rsidR="00791E4C">
        <w:t xml:space="preserve">across </w:t>
      </w:r>
      <w:r>
        <w:t xml:space="preserve">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r w:rsidR="00B56F86">
        <w:t>C</w:t>
      </w:r>
      <w:r>
        <w:t>ompari</w:t>
      </w:r>
      <w:r w:rsidR="00B56F86">
        <w:t>ng</w:t>
      </w:r>
      <w:r>
        <w:t xml:space="preserve"> the BII with the Human Footprint (HF [</w:t>
      </w:r>
      <w:ins w:id="64" w:author="Philip Martin" w:date="2019-02-19T10:19:00Z">
        <w:r w:rsidR="001C26C2">
          <w:t>7</w:t>
        </w:r>
      </w:ins>
      <w:ins w:id="65" w:author="Philip Martin [2]" w:date="2019-02-16T15:51:00Z">
        <w:del w:id="66" w:author="Philip Martin" w:date="2019-02-19T10:19:00Z">
          <w:r w:rsidR="009C058F" w:rsidDel="001C26C2">
            <w:delText>6</w:delText>
          </w:r>
        </w:del>
      </w:ins>
      <w:del w:id="67" w:author="Philip Martin [2]" w:date="2019-02-16T15:51:00Z">
        <w:r w:rsidR="00DD5103" w:rsidDel="009C058F">
          <w:delText>5</w:delText>
        </w:r>
      </w:del>
      <w:r>
        <w:t xml:space="preserve">]), a composite measure of </w:t>
      </w:r>
      <w:r w:rsidR="00B56F86">
        <w:t xml:space="preserve">anthropogenic </w:t>
      </w:r>
      <w:r>
        <w:t xml:space="preserve">pressure on natural ecosystems, confirms the impression of BII </w:t>
      </w:r>
      <w:proofErr w:type="gramStart"/>
      <w:r>
        <w:t>values</w:t>
      </w:r>
      <w:proofErr w:type="gramEnd"/>
      <w:r>
        <w:t xml:space="preserve"> being unusual:  BMI values </w:t>
      </w:r>
      <w:r w:rsidR="008F72D7">
        <w:t>decline as</w:t>
      </w:r>
      <w:r w:rsidR="00DC7287">
        <w:t xml:space="preserve"> expected as</w:t>
      </w:r>
      <w:r>
        <w:t xml:space="preserve"> HF scores</w:t>
      </w:r>
      <w:r w:rsidR="008F72D7">
        <w:t xml:space="preserve"> increase</w:t>
      </w:r>
      <w:r>
        <w:t>,</w:t>
      </w:r>
      <w:r w:rsidR="008F72D7">
        <w:t xml:space="preserve"> but</w:t>
      </w:r>
      <w:r>
        <w:t xml:space="preserve"> BII </w:t>
      </w:r>
      <w:r w:rsidR="00B56F86">
        <w:t>score</w:t>
      </w:r>
      <w:r w:rsidR="00185EE0">
        <w:t>s</w:t>
      </w:r>
      <w:r w:rsidR="00B56F86">
        <w:t xml:space="preserve"> do not </w:t>
      </w:r>
      <w:r w:rsidR="00E35662">
        <w:t xml:space="preserve">(Fig. </w:t>
      </w:r>
      <w:commentRangeStart w:id="68"/>
      <w:commentRangeStart w:id="69"/>
      <w:r w:rsidR="00791E4C">
        <w:lastRenderedPageBreak/>
        <w:t>1b,c</w:t>
      </w:r>
      <w:commentRangeEnd w:id="68"/>
      <w:r w:rsidR="00791E4C">
        <w:rPr>
          <w:rStyle w:val="CommentReference"/>
        </w:rPr>
        <w:commentReference w:id="68"/>
      </w:r>
      <w:commentRangeEnd w:id="69"/>
      <w:r w:rsidR="00ED40D2">
        <w:rPr>
          <w:rStyle w:val="CommentReference"/>
        </w:rPr>
        <w:commentReference w:id="69"/>
      </w:r>
      <w:commentRangeStart w:id="70"/>
      <w:commentRangeEnd w:id="70"/>
      <w:r w:rsidR="00D14840">
        <w:rPr>
          <w:rStyle w:val="CommentReference"/>
        </w:rPr>
        <w:commentReference w:id="70"/>
      </w:r>
      <w:r w:rsidR="00E35662">
        <w:t>)</w:t>
      </w:r>
      <w:r>
        <w:t>.</w:t>
      </w:r>
      <w:ins w:id="71" w:author="Piero Visconti" w:date="2019-02-18T14:02:00Z">
        <w:r w:rsidR="009E74F5">
          <w:t xml:space="preserve"> Based on correlations between species extinction risk and HF, we would have expected the opposite to be </w:t>
        </w:r>
        <w:commentRangeStart w:id="72"/>
        <w:r w:rsidR="009E74F5">
          <w:t>true</w:t>
        </w:r>
      </w:ins>
      <w:commentRangeEnd w:id="72"/>
      <w:ins w:id="73" w:author="Piero Visconti" w:date="2019-02-18T14:05:00Z">
        <w:r w:rsidR="009E74F5">
          <w:rPr>
            <w:rStyle w:val="CommentReference"/>
          </w:rPr>
          <w:commentReference w:id="72"/>
        </w:r>
      </w:ins>
      <w:ins w:id="74" w:author="Philip Martin" w:date="2019-02-19T10:45:00Z">
        <w:r w:rsidR="00862CAE">
          <w:t xml:space="preserve"> [8]</w:t>
        </w:r>
      </w:ins>
      <w:ins w:id="75" w:author="Piero Visconti" w:date="2019-02-18T14:02:00Z">
        <w:r w:rsidR="009E74F5">
          <w:t xml:space="preserve">. </w:t>
        </w:r>
      </w:ins>
    </w:p>
    <w:p w14:paraId="1BDB0BAE" w14:textId="65B18FA6" w:rsidR="00AB5192" w:rsidRDefault="00AB5192" w:rsidP="00AB5192">
      <w:pPr>
        <w:spacing w:after="0"/>
        <w:ind w:firstLine="720"/>
        <w:jc w:val="both"/>
      </w:pPr>
      <w:r>
        <w:t>The mismatch between BII and BMI values is most striking in global biodiversity hotspots (</w:t>
      </w:r>
      <w:r w:rsidR="00F776CB">
        <w:t xml:space="preserve">priority </w:t>
      </w:r>
      <w:r>
        <w:t xml:space="preserve">areas of exceptional endemism which have lost </w:t>
      </w:r>
      <w:r w:rsidR="00185EE0">
        <w:rPr>
          <w:rFonts w:cstheme="minorHAnsi"/>
        </w:rPr>
        <w:t>≥</w:t>
      </w:r>
      <w:r>
        <w:t>70% of their primary vegetation [</w:t>
      </w:r>
      <w:ins w:id="76" w:author="Philip Martin" w:date="2019-02-19T10:20:00Z">
        <w:r w:rsidR="00862CAE">
          <w:t>9</w:t>
        </w:r>
      </w:ins>
      <w:ins w:id="77" w:author="Philip Martin [2]" w:date="2019-02-16T15:51:00Z">
        <w:del w:id="78" w:author="Philip Martin" w:date="2019-02-19T10:20:00Z">
          <w:r w:rsidR="009C058F" w:rsidDel="001C26C2">
            <w:delText>7</w:delText>
          </w:r>
        </w:del>
      </w:ins>
      <w:del w:id="79" w:author="Philip Martin [2]" w:date="2019-02-16T15:51:00Z">
        <w:r w:rsidR="00DD5103" w:rsidDel="009C058F">
          <w:delText>6</w:delText>
        </w:r>
      </w:del>
      <w:r>
        <w:t>]; red in Fig. 1</w:t>
      </w:r>
      <w:r w:rsidR="00002395">
        <w:t>d</w:t>
      </w:r>
      <w:r>
        <w:t xml:space="preserve">). As expected, </w:t>
      </w:r>
      <w:r w:rsidR="00F776CB">
        <w:t>hotspots</w:t>
      </w:r>
      <w:r>
        <w:t xml:space="preserve"> </w:t>
      </w:r>
      <w:r w:rsidR="00E35662">
        <w:t>typically</w:t>
      </w:r>
      <w:r w:rsidR="00324658">
        <w:t xml:space="preserve"> have</w:t>
      </w:r>
      <w:r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del w:id="80" w:author="Piero Visconti" w:date="2019-02-18T14:06:00Z">
        <w:r w:rsidR="00F776CB" w:rsidDel="009E74F5">
          <w:delText>Bizarrely</w:delText>
        </w:r>
      </w:del>
      <w:ins w:id="81" w:author="Philip Martin" w:date="2019-02-18T11:44:00Z">
        <w:del w:id="82" w:author="Piero Visconti" w:date="2019-02-18T14:06:00Z">
          <w:r w:rsidR="00004176" w:rsidDel="009E74F5">
            <w:delText>Curiously</w:delText>
          </w:r>
        </w:del>
      </w:ins>
      <w:del w:id="83" w:author="Piero Visconti" w:date="2019-02-18T14:06:00Z">
        <w:r w:rsidR="00F776CB" w:rsidDel="009E74F5">
          <w:delText>, though</w:delText>
        </w:r>
      </w:del>
      <w:ins w:id="84" w:author="Piero Visconti" w:date="2019-02-18T14:06:00Z">
        <w:r w:rsidR="009E74F5">
          <w:t>However,</w:t>
        </w:r>
      </w:ins>
      <w:del w:id="85" w:author="Piero Visconti" w:date="2019-02-18T14:46:00Z">
        <w:r w:rsidR="00F776CB" w:rsidDel="00EE3F3F">
          <w:delText>,</w:delText>
        </w:r>
      </w:del>
      <w:r>
        <w:t xml:space="preserve"> the BII</w:t>
      </w:r>
      <w:r w:rsidR="00E35662">
        <w:t xml:space="preserve"> suggests</w:t>
      </w:r>
      <w:r>
        <w:t xml:space="preserve"> </w:t>
      </w:r>
      <w:r w:rsidR="00F776CB">
        <w:t xml:space="preserve">their </w:t>
      </w:r>
      <w:r>
        <w:t>biodiversity</w:t>
      </w:r>
      <w:r w:rsidR="00324658">
        <w:t xml:space="preserve"> </w:t>
      </w:r>
      <w:r>
        <w:t xml:space="preserve">is apparently </w:t>
      </w:r>
      <w:r w:rsidR="00324658">
        <w:t xml:space="preserve">more intact </w:t>
      </w:r>
      <w:r w:rsidR="001F02A8">
        <w:t>than elsewhere</w:t>
      </w:r>
      <w:r>
        <w:t xml:space="preserve">. For example, in the </w:t>
      </w:r>
      <w:proofErr w:type="spellStart"/>
      <w:r>
        <w:t>Sundaland</w:t>
      </w:r>
      <w:proofErr w:type="spellEnd"/>
      <w:r>
        <w:t>, Indo-Burma, Philippines</w:t>
      </w:r>
      <w:r w:rsidR="0040194E">
        <w:t>,</w:t>
      </w:r>
      <w:r>
        <w:t xml:space="preserve"> and Madagascar hotspots, wh</w:t>
      </w:r>
      <w:r w:rsidR="00E35662">
        <w:t>il</w:t>
      </w:r>
      <w:r>
        <w:t xml:space="preserve">e the BMI confirms substantial </w:t>
      </w:r>
      <w:r w:rsidR="00E35662">
        <w:t xml:space="preserve">loss </w:t>
      </w:r>
      <w:r>
        <w:t>of primary vegetation</w:t>
      </w:r>
      <w:r w:rsidR="00F776CB">
        <w:t>,</w:t>
      </w:r>
      <w:r>
        <w:t xml:space="preserve"> the BII </w:t>
      </w:r>
      <w:r w:rsidR="00F776CB">
        <w:t xml:space="preserve">estimates </w:t>
      </w:r>
      <w:r>
        <w:t xml:space="preserve">native species populations have on average declined by &lt;10% [2]. Indeed, </w:t>
      </w:r>
      <w:r w:rsidR="00E35662">
        <w:t xml:space="preserve">across </w:t>
      </w:r>
      <w:r>
        <w:t>the 32</w:t>
      </w:r>
      <w:r w:rsidR="00E35662">
        <w:t xml:space="preserve"> </w:t>
      </w:r>
      <w:r>
        <w:t>hotspots for which we have</w:t>
      </w:r>
      <w:r w:rsidR="00E35662">
        <w:t xml:space="preserve"> both BII and BMI </w:t>
      </w:r>
      <w:r>
        <w:t xml:space="preserve">data, mean BII </w:t>
      </w:r>
      <w:r w:rsidR="008F72D7">
        <w:t>and BMI scores</w:t>
      </w:r>
      <w:r>
        <w:t xml:space="preserve"> </w:t>
      </w:r>
      <w:r w:rsidR="008F72D7">
        <w:t>were</w:t>
      </w:r>
      <w:r>
        <w:t xml:space="preserve"> negatively correlated (</w:t>
      </w:r>
      <w:proofErr w:type="spellStart"/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proofErr w:type="spellEnd"/>
      <w:r>
        <w:t xml:space="preserve"> = -0.595, </w:t>
      </w:r>
      <w:r w:rsidRPr="00895521">
        <w:rPr>
          <w:i/>
        </w:rPr>
        <w:t>P</w:t>
      </w:r>
      <w:r>
        <w:t xml:space="preserve">= 0.0003): hotspots with less </w:t>
      </w:r>
      <w:ins w:id="86" w:author="reg29" w:date="2019-02-13T13:40:00Z">
        <w:r w:rsidR="00D14840">
          <w:t xml:space="preserve">intact </w:t>
        </w:r>
      </w:ins>
      <w:ins w:id="87" w:author="Philip Martin" w:date="2019-02-18T11:45:00Z">
        <w:r w:rsidR="00004176">
          <w:t xml:space="preserve">plant </w:t>
        </w:r>
      </w:ins>
      <w:r>
        <w:t>biomass have higher BII scores.</w:t>
      </w:r>
    </w:p>
    <w:p w14:paraId="64C4C5F2" w14:textId="37D2262B" w:rsidR="002E44F0" w:rsidRDefault="00AB5192" w:rsidP="00A27511">
      <w:pPr>
        <w:spacing w:after="0"/>
        <w:ind w:firstLine="720"/>
        <w:jc w:val="both"/>
        <w:rPr>
          <w:ins w:id="88" w:author="Piero Visconti" w:date="2019-02-18T14:33:00Z"/>
        </w:rPr>
      </w:pPr>
      <w:r>
        <w:t xml:space="preserve">We do not understand these patterns, and are concerned that uncritical acceptance of the BII will lead to unjustified complacency about the </w:t>
      </w:r>
      <w:r w:rsidR="00E35662">
        <w:t xml:space="preserve">state </w:t>
      </w:r>
      <w:r>
        <w:t>of wild nature. According to Newbold et al.</w:t>
      </w:r>
      <w:r w:rsidR="001F02A8">
        <w:t>,</w:t>
      </w:r>
      <w:r>
        <w:t xml:space="preserve"> on average the terrestrial BII stands at almost 85% [2] – in </w:t>
      </w:r>
      <w:del w:id="89" w:author="Piero Visconti" w:date="2019-02-18T14:06:00Z">
        <w:r w:rsidDel="009E74F5">
          <w:delText xml:space="preserve">striking </w:delText>
        </w:r>
      </w:del>
      <w:r>
        <w:t xml:space="preserve">contrast to </w:t>
      </w:r>
      <w:r w:rsidR="00F776CB">
        <w:t>evidence</w:t>
      </w:r>
      <w:r>
        <w:t xml:space="preserve"> that </w:t>
      </w:r>
      <w:r w:rsidR="00F776CB">
        <w:t>terrestrial biomass is</w:t>
      </w:r>
      <w:r>
        <w:t xml:space="preserve"> only </w:t>
      </w:r>
      <w:r w:rsidR="00DC7287">
        <w:t xml:space="preserve">half </w:t>
      </w:r>
      <w:r w:rsidR="00F776CB">
        <w:t>w</w:t>
      </w:r>
      <w:r>
        <w:t xml:space="preserve">hat it would </w:t>
      </w:r>
      <w:ins w:id="90" w:author="Piero Visconti" w:date="2019-02-18T14:07:00Z">
        <w:r w:rsidR="009E74F5">
          <w:t xml:space="preserve">be </w:t>
        </w:r>
      </w:ins>
      <w:r>
        <w:t>in the absence of human land use [</w:t>
      </w:r>
      <w:ins w:id="91" w:author="Philip Martin" w:date="2019-02-19T10:20:00Z">
        <w:r w:rsidR="001C26C2">
          <w:t>5</w:t>
        </w:r>
      </w:ins>
      <w:del w:id="92" w:author="Philip Martin" w:date="2019-02-19T10:20:00Z">
        <w:r w:rsidR="00DD5103" w:rsidDel="001C26C2">
          <w:delText>4</w:delText>
        </w:r>
      </w:del>
      <w:r>
        <w:t xml:space="preserve">]. </w:t>
      </w:r>
    </w:p>
    <w:p w14:paraId="3D5BD19A" w14:textId="40579343" w:rsidR="0075632F" w:rsidRDefault="00AB5192" w:rsidP="00A3689A">
      <w:pPr>
        <w:spacing w:after="0"/>
        <w:ind w:firstLine="720"/>
        <w:jc w:val="both"/>
      </w:pPr>
      <w:r>
        <w:t>We</w:t>
      </w:r>
      <w:ins w:id="93" w:author="Piero Visconti" w:date="2019-02-18T14:18:00Z">
        <w:r w:rsidR="006C620F">
          <w:t xml:space="preserve"> believe that</w:t>
        </w:r>
      </w:ins>
      <w:ins w:id="94" w:author="Piero Visconti" w:date="2019-02-18T14:20:00Z">
        <w:r w:rsidR="00193BB5">
          <w:t xml:space="preserve"> </w:t>
        </w:r>
      </w:ins>
      <w:ins w:id="95" w:author="Piero Visconti" w:date="2019-02-18T14:33:00Z">
        <w:r w:rsidR="002E44F0">
          <w:t>measuring th</w:t>
        </w:r>
      </w:ins>
      <w:ins w:id="96" w:author="Piero Visconti" w:date="2019-02-18T14:34:00Z">
        <w:r w:rsidR="002E44F0">
          <w:t>e</w:t>
        </w:r>
      </w:ins>
      <w:ins w:id="97" w:author="Piero Visconti" w:date="2019-02-18T14:18:00Z">
        <w:r w:rsidR="006C620F">
          <w:t xml:space="preserve"> relative intactness of species assemblages</w:t>
        </w:r>
      </w:ins>
      <w:ins w:id="98" w:author="Piero Visconti" w:date="2019-02-18T14:20:00Z">
        <w:r w:rsidR="006C620F">
          <w:t xml:space="preserve"> </w:t>
        </w:r>
      </w:ins>
      <w:ins w:id="99" w:author="Piero Visconti" w:date="2019-02-18T14:34:00Z">
        <w:r w:rsidR="002E44F0">
          <w:t>with the BII or similar metrics, can be</w:t>
        </w:r>
      </w:ins>
      <w:ins w:id="100" w:author="Piero Visconti" w:date="2019-02-18T14:20:00Z">
        <w:r w:rsidR="006C620F">
          <w:t xml:space="preserve"> </w:t>
        </w:r>
        <w:r w:rsidR="00193BB5">
          <w:t xml:space="preserve">a </w:t>
        </w:r>
        <w:del w:id="101" w:author="Philip Martin" w:date="2019-02-18T15:30:00Z">
          <w:r w:rsidR="00193BB5" w:rsidDel="00A15DBB">
            <w:delText xml:space="preserve">very </w:delText>
          </w:r>
        </w:del>
        <w:r w:rsidR="00193BB5">
          <w:t>useful indicator</w:t>
        </w:r>
      </w:ins>
      <w:ins w:id="102" w:author="Piero Visconti" w:date="2019-02-18T14:21:00Z">
        <w:r w:rsidR="00193BB5">
          <w:t xml:space="preserve"> of the state of ecosyst</w:t>
        </w:r>
      </w:ins>
      <w:ins w:id="103" w:author="Piero Visconti" w:date="2019-02-18T14:25:00Z">
        <w:r w:rsidR="00193BB5">
          <w:t>ems</w:t>
        </w:r>
      </w:ins>
      <w:ins w:id="104" w:author="Piero Visconti" w:date="2019-02-18T14:28:00Z">
        <w:r w:rsidR="00193BB5">
          <w:t xml:space="preserve">. </w:t>
        </w:r>
      </w:ins>
      <w:ins w:id="105" w:author="Piero Visconti" w:date="2019-02-18T14:38:00Z">
        <w:del w:id="106" w:author="Philip Martin" w:date="2019-02-19T10:23:00Z">
          <w:r w:rsidR="002E44F0" w:rsidDel="00E360A1">
            <w:delText xml:space="preserve"> </w:delText>
          </w:r>
        </w:del>
      </w:ins>
      <w:ins w:id="107" w:author="Piero Visconti" w:date="2019-02-18T15:36:00Z">
        <w:del w:id="108" w:author="Philip Martin" w:date="2019-02-19T10:23:00Z">
          <w:r w:rsidR="00564450" w:rsidDel="00E360A1">
            <w:delText>For this purpose,</w:delText>
          </w:r>
        </w:del>
      </w:ins>
      <w:ins w:id="109" w:author="Piero Visconti" w:date="2019-02-18T14:38:00Z">
        <w:del w:id="110" w:author="Philip Martin" w:date="2019-02-19T10:23:00Z">
          <w:r w:rsidR="002E44F0" w:rsidDel="00E360A1">
            <w:delText xml:space="preserve"> </w:delText>
          </w:r>
        </w:del>
      </w:ins>
      <w:ins w:id="111" w:author="Piero Visconti" w:date="2019-02-18T14:35:00Z">
        <w:del w:id="112" w:author="Philip Martin" w:date="2019-02-19T10:23:00Z">
          <w:r w:rsidR="002E44F0" w:rsidDel="00E360A1">
            <w:delText>biodiversity int</w:delText>
          </w:r>
        </w:del>
      </w:ins>
      <w:ins w:id="113" w:author="Piero Visconti" w:date="2019-02-18T14:36:00Z">
        <w:del w:id="114" w:author="Philip Martin" w:date="2019-02-19T10:23:00Z">
          <w:r w:rsidR="002E44F0" w:rsidDel="00E360A1">
            <w:delText xml:space="preserve">actness </w:delText>
          </w:r>
        </w:del>
      </w:ins>
      <w:ins w:id="115" w:author="Piero Visconti" w:date="2019-02-18T14:38:00Z">
        <w:del w:id="116" w:author="Philip Martin" w:date="2019-02-19T10:23:00Z">
          <w:r w:rsidR="002E44F0" w:rsidDel="00E360A1">
            <w:delText>should be</w:delText>
          </w:r>
        </w:del>
      </w:ins>
      <w:ins w:id="117" w:author="Piero Visconti" w:date="2019-02-18T14:36:00Z">
        <w:del w:id="118" w:author="Philip Martin" w:date="2019-02-19T10:23:00Z">
          <w:r w:rsidR="002E44F0" w:rsidDel="00E360A1">
            <w:delText xml:space="preserve"> c</w:delText>
          </w:r>
        </w:del>
      </w:ins>
      <w:ins w:id="119" w:author="Piero Visconti" w:date="2019-02-18T15:36:00Z">
        <w:del w:id="120" w:author="Philip Martin" w:date="2019-02-19T10:23:00Z">
          <w:r w:rsidR="00564450" w:rsidDel="00E360A1">
            <w:delText>alculated</w:delText>
          </w:r>
        </w:del>
      </w:ins>
      <w:ins w:id="121" w:author="Piero Visconti" w:date="2019-02-18T14:36:00Z">
        <w:del w:id="122" w:author="Philip Martin" w:date="2019-02-19T10:23:00Z">
          <w:r w:rsidR="002E44F0" w:rsidDel="00E360A1">
            <w:delText xml:space="preserve"> from </w:delText>
          </w:r>
        </w:del>
      </w:ins>
      <w:ins w:id="123" w:author="Piero Visconti" w:date="2019-02-18T15:36:00Z">
        <w:del w:id="124" w:author="Philip Martin" w:date="2019-02-19T10:23:00Z">
          <w:r w:rsidR="00564450" w:rsidDel="00E360A1">
            <w:delText>observed</w:delText>
          </w:r>
        </w:del>
      </w:ins>
      <w:ins w:id="125" w:author="Piero Visconti" w:date="2019-02-18T14:36:00Z">
        <w:del w:id="126" w:author="Philip Martin" w:date="2019-02-19T10:23:00Z">
          <w:r w:rsidR="002E44F0" w:rsidDel="00E360A1">
            <w:delText xml:space="preserve"> abundance data </w:delText>
          </w:r>
        </w:del>
      </w:ins>
      <w:ins w:id="127" w:author="Piero Visconti" w:date="2019-02-18T14:37:00Z">
        <w:del w:id="128" w:author="Philip Martin" w:date="2019-02-19T10:23:00Z">
          <w:r w:rsidR="002E44F0" w:rsidDel="00E360A1">
            <w:delText>obtained from long-term monitoring of</w:delText>
          </w:r>
        </w:del>
      </w:ins>
      <w:ins w:id="129" w:author="Piero Visconti" w:date="2019-02-18T14:36:00Z">
        <w:del w:id="130" w:author="Philip Martin" w:date="2019-02-19T10:23:00Z">
          <w:r w:rsidR="002E44F0" w:rsidDel="00E360A1">
            <w:delText xml:space="preserve"> a representative sample</w:delText>
          </w:r>
        </w:del>
      </w:ins>
      <w:ins w:id="131" w:author="Piero Visconti" w:date="2019-02-18T14:37:00Z">
        <w:del w:id="132" w:author="Philip Martin" w:date="2019-02-19T10:23:00Z">
          <w:r w:rsidR="002E44F0" w:rsidDel="00E360A1">
            <w:delText xml:space="preserve"> of species. </w:delText>
          </w:r>
        </w:del>
      </w:ins>
      <w:ins w:id="133" w:author="Piero Visconti" w:date="2019-02-18T14:27:00Z">
        <w:del w:id="134" w:author="Philip Martin" w:date="2019-02-19T10:23:00Z">
          <w:r w:rsidR="00193BB5" w:rsidDel="00E360A1">
            <w:delText xml:space="preserve">Modelled BII could be used in absence of </w:delText>
          </w:r>
        </w:del>
      </w:ins>
      <w:ins w:id="135" w:author="Piero Visconti" w:date="2019-02-18T14:28:00Z">
        <w:del w:id="136" w:author="Philip Martin" w:date="2019-02-19T10:23:00Z">
          <w:r w:rsidR="00193BB5" w:rsidDel="00E360A1">
            <w:delText>empirical data</w:delText>
          </w:r>
        </w:del>
      </w:ins>
      <w:ins w:id="137" w:author="Piero Visconti" w:date="2019-02-18T14:29:00Z">
        <w:del w:id="138" w:author="Philip Martin" w:date="2019-02-19T10:23:00Z">
          <w:r w:rsidR="00193BB5" w:rsidDel="00E360A1">
            <w:delText>, provided that</w:delText>
          </w:r>
        </w:del>
      </w:ins>
      <w:ins w:id="139" w:author="Piero Visconti" w:date="2019-02-18T14:30:00Z">
        <w:del w:id="140" w:author="Philip Martin" w:date="2019-02-19T10:23:00Z">
          <w:r w:rsidR="00193BB5" w:rsidDel="00E360A1">
            <w:delText xml:space="preserve"> BII predictions are rigorously </w:delText>
          </w:r>
        </w:del>
      </w:ins>
      <w:ins w:id="141" w:author="Piero Visconti" w:date="2019-02-18T14:31:00Z">
        <w:del w:id="142" w:author="Philip Martin" w:date="2019-02-19T10:23:00Z">
          <w:r w:rsidR="002E44F0" w:rsidDel="00E360A1">
            <w:delText>ground-truthed</w:delText>
          </w:r>
        </w:del>
      </w:ins>
      <w:ins w:id="143" w:author="Piero Visconti" w:date="2019-02-18T14:30:00Z">
        <w:del w:id="144" w:author="Philip Martin" w:date="2019-02-19T10:23:00Z">
          <w:r w:rsidR="00193BB5" w:rsidDel="00E360A1">
            <w:delText xml:space="preserve"> and</w:delText>
          </w:r>
          <w:r w:rsidR="002E44F0" w:rsidDel="00E360A1">
            <w:delText xml:space="preserve"> are sufficiently accurate. This </w:delText>
          </w:r>
        </w:del>
      </w:ins>
      <w:del w:id="145" w:author="Philip Martin" w:date="2019-02-19T10:23:00Z">
        <w:r w:rsidDel="00E360A1">
          <w:delText xml:space="preserve"> </w:delText>
        </w:r>
      </w:del>
      <w:ins w:id="146" w:author="Philip Martin" w:date="2019-02-19T10:23:00Z">
        <w:r w:rsidR="00E360A1">
          <w:t xml:space="preserve">However, </w:t>
        </w:r>
      </w:ins>
      <w:ins w:id="147" w:author="Philip Martin" w:date="2019-02-19T10:29:00Z">
        <w:r w:rsidR="00E360A1">
          <w:t xml:space="preserve">given our </w:t>
        </w:r>
      </w:ins>
      <w:ins w:id="148" w:author="Philip Martin" w:date="2019-02-19T10:30:00Z">
        <w:r w:rsidR="00E360A1">
          <w:t>results</w:t>
        </w:r>
      </w:ins>
      <w:ins w:id="149" w:author="Philip Martin" w:date="2019-02-19T10:59:00Z">
        <w:r w:rsidR="00F71959">
          <w:t>,</w:t>
        </w:r>
      </w:ins>
      <w:ins w:id="150" w:author="Philip Martin" w:date="2019-02-19T10:29:00Z">
        <w:r w:rsidR="00E360A1">
          <w:t xml:space="preserve"> </w:t>
        </w:r>
      </w:ins>
      <w:ins w:id="151" w:author="Philip Martin" w:date="2019-02-19T10:23:00Z">
        <w:r w:rsidR="00E360A1">
          <w:t xml:space="preserve">we </w:t>
        </w:r>
      </w:ins>
      <w:r>
        <w:t xml:space="preserve">are </w:t>
      </w:r>
      <w:del w:id="152" w:author="Philip Martin" w:date="2019-02-19T10:29:00Z">
        <w:r w:rsidDel="00E360A1">
          <w:delText xml:space="preserve">sceptical </w:delText>
        </w:r>
      </w:del>
      <w:ins w:id="153" w:author="Philip Martin" w:date="2019-02-19T10:29:00Z">
        <w:r w:rsidR="00E360A1">
          <w:t xml:space="preserve">cautious </w:t>
        </w:r>
      </w:ins>
      <w:del w:id="154" w:author="Philip Martin" w:date="2019-02-19T10:29:00Z">
        <w:r w:rsidDel="00E360A1">
          <w:delText xml:space="preserve">that </w:delText>
        </w:r>
      </w:del>
      <w:ins w:id="155" w:author="Philip Martin" w:date="2019-02-19T10:29:00Z">
        <w:r w:rsidR="00E360A1">
          <w:t xml:space="preserve">about accepting that </w:t>
        </w:r>
      </w:ins>
      <w:r>
        <w:t xml:space="preserve">biodiversity is </w:t>
      </w:r>
      <w:del w:id="156" w:author="Philip Martin" w:date="2019-02-19T10:31:00Z">
        <w:r w:rsidDel="00E360A1">
          <w:delText xml:space="preserve">really </w:delText>
        </w:r>
      </w:del>
      <w:r>
        <w:t>as secure as the</w:t>
      </w:r>
      <w:r w:rsidR="00791E4C">
        <w:t xml:space="preserve"> current</w:t>
      </w:r>
      <w:r>
        <w:t xml:space="preserve"> BII </w:t>
      </w:r>
      <w:r w:rsidR="00791E4C">
        <w:t xml:space="preserve">indicates. </w:t>
      </w:r>
      <w:del w:id="157" w:author="Philip Martin" w:date="2019-02-19T10:31:00Z">
        <w:r w:rsidR="00791E4C" w:rsidDel="00E360A1">
          <w:delText>To be credible,</w:delText>
        </w:r>
      </w:del>
      <w:ins w:id="158" w:author="Philip Martin" w:date="2019-02-19T10:31:00Z">
        <w:r w:rsidR="00E360A1">
          <w:t>We suggest that</w:t>
        </w:r>
      </w:ins>
      <w:r w:rsidR="00791E4C">
        <w:t xml:space="preserve"> revised BII estimates should, </w:t>
      </w:r>
      <w:del w:id="159" w:author="Philip Martin" w:date="2019-02-19T10:31:00Z">
        <w:r w:rsidR="00791E4C" w:rsidDel="00E360A1">
          <w:delText xml:space="preserve">we suggest, </w:delText>
        </w:r>
      </w:del>
      <w:r w:rsidR="00791E4C">
        <w:t>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ins w:id="160" w:author="Philip Martin" w:date="2019-02-19T10:34:00Z">
        <w:r w:rsidR="00A3689A">
          <w:t xml:space="preserve">able to distinguish between ecosystems with similar structure but </w:t>
        </w:r>
      </w:ins>
      <w:ins w:id="161" w:author="Philip Martin" w:date="2019-02-19T10:35:00Z">
        <w:r w:rsidR="00A3689A">
          <w:t xml:space="preserve">dissimilar </w:t>
        </w:r>
      </w:ins>
      <w:ins w:id="162" w:author="Philip Martin" w:date="2019-02-19T10:34:00Z">
        <w:r w:rsidR="00A3689A">
          <w:t>biodiversity value, such as primary forests and plantations.</w:t>
        </w:r>
      </w:ins>
      <w:ins w:id="163" w:author="Philip Martin" w:date="2019-02-19T10:36:00Z">
        <w:r w:rsidR="00A3689A">
          <w:t xml:space="preserve"> </w:t>
        </w:r>
      </w:ins>
      <w:del w:id="164" w:author="Philip Martin" w:date="2019-02-19T10:36:00Z">
        <w:r w:rsidR="00791E4C" w:rsidDel="00A3689A">
          <w:delText xml:space="preserve">relatively robust to the incorporation of significant uncertainties in land use. </w:delText>
        </w:r>
      </w:del>
      <w:r w:rsidR="00925022">
        <w:t xml:space="preserve">Last, revised values </w:t>
      </w:r>
      <w:ins w:id="165" w:author="Philip Martin [2]" w:date="2019-02-16T20:41:00Z">
        <w:r w:rsidR="00630946">
          <w:t xml:space="preserve">should be </w:t>
        </w:r>
      </w:ins>
      <w:ins w:id="166" w:author="Philip Martin [2]" w:date="2019-02-16T20:34:00Z">
        <w:r w:rsidR="001C58F9">
          <w:t>‘ground-</w:t>
        </w:r>
        <w:proofErr w:type="spellStart"/>
        <w:r w:rsidR="001C58F9">
          <w:t>truthed</w:t>
        </w:r>
        <w:proofErr w:type="spellEnd"/>
        <w:r w:rsidR="001C58F9">
          <w:t xml:space="preserve">’ in </w:t>
        </w:r>
      </w:ins>
      <w:ins w:id="167" w:author="Philip Martin [2]" w:date="2019-02-16T20:35:00Z">
        <w:r w:rsidR="001C58F9">
          <w:t xml:space="preserve">a similar way to remote sensing data, </w:t>
        </w:r>
      </w:ins>
      <w:del w:id="168" w:author="Philip Martin" w:date="2019-02-19T10:22:00Z">
        <w:r w:rsidR="00925022" w:rsidDel="001C26C2">
          <w:delText>should be checked</w:delText>
        </w:r>
        <w:r w:rsidR="00D52A72" w:rsidDel="001C26C2">
          <w:delText xml:space="preserve"> by</w:delText>
        </w:r>
      </w:del>
      <w:ins w:id="169" w:author="Piero Visconti" w:date="2019-02-18T14:31:00Z">
        <w:r w:rsidR="002E44F0">
          <w:t>by</w:t>
        </w:r>
      </w:ins>
      <w:r w:rsidR="00D52A72">
        <w:t xml:space="preserve"> comparing </w:t>
      </w:r>
      <w:ins w:id="170" w:author="Piero Visconti" w:date="2019-02-18T14:31:00Z">
        <w:r w:rsidR="002E44F0">
          <w:t xml:space="preserve">modelled estimates </w:t>
        </w:r>
      </w:ins>
      <w:del w:id="171" w:author="Piero Visconti" w:date="2019-02-18T14:31:00Z">
        <w:r w:rsidR="00925022" w:rsidDel="002E44F0">
          <w:delText>them</w:delText>
        </w:r>
        <w:r w:rsidR="00D52A72" w:rsidDel="002E44F0">
          <w:delText xml:space="preserve"> </w:delText>
        </w:r>
      </w:del>
      <w:r w:rsidR="00D52A72">
        <w:t>with detailed new survey data</w:t>
      </w:r>
      <w:r w:rsidR="00CB2EBD">
        <w:t xml:space="preserve"> of </w:t>
      </w:r>
      <w:del w:id="172" w:author="Philip Martin [2]" w:date="2019-02-16T20:42:00Z">
        <w:r w:rsidR="00CB2EBD" w:rsidDel="00630946">
          <w:delText xml:space="preserve">populations of native species </w:delText>
        </w:r>
      </w:del>
      <w:del w:id="173" w:author="Philip Martin [2]" w:date="2019-02-16T20:43:00Z">
        <w:r w:rsidR="00CB2EBD" w:rsidDel="00630946">
          <w:delText xml:space="preserve">of </w:delText>
        </w:r>
      </w:del>
      <w:r w:rsidR="00CB2EBD">
        <w:t>several taxa</w:t>
      </w:r>
      <w:r w:rsidR="00D52A72">
        <w:t xml:space="preserve"> at a stratified random sample of sites. </w:t>
      </w:r>
      <w:del w:id="174" w:author="Philip Martin [2]" w:date="2019-02-16T20:31:00Z">
        <w:r w:rsidR="00D52A72" w:rsidDel="001C58F9">
          <w:delText xml:space="preserve"> </w:delText>
        </w:r>
      </w:del>
      <w:ins w:id="175" w:author="Piero Visconti" w:date="2019-02-18T14:23:00Z">
        <w:del w:id="176" w:author="Philip Martin" w:date="2019-02-18T15:31:00Z">
          <w:r w:rsidR="00193BB5" w:rsidDel="00A15DBB">
            <w:delText xml:space="preserve"> </w:delText>
          </w:r>
        </w:del>
      </w:ins>
      <w:r w:rsidR="00791E4C">
        <w:t xml:space="preserve">Without such rigorous </w:t>
      </w:r>
      <w:r w:rsidR="00D52A72">
        <w:t xml:space="preserve">validation and </w:t>
      </w:r>
      <w:r w:rsidR="00791E4C">
        <w:t>testing we believe</w:t>
      </w:r>
      <w:del w:id="177" w:author="Philip Martin" w:date="2019-02-18T15:27:00Z">
        <w:r w:rsidR="00791E4C" w:rsidDel="00D04D31">
          <w:delText xml:space="preserve"> it</w:delText>
        </w:r>
      </w:del>
      <w:r w:rsidR="00791E4C">
        <w:t xml:space="preserve"> </w:t>
      </w:r>
      <w:del w:id="178" w:author="Piero Visconti" w:date="2019-02-18T15:37:00Z">
        <w:r w:rsidR="00791E4C" w:rsidDel="00564450">
          <w:delText xml:space="preserve">would be unwise to use </w:delText>
        </w:r>
        <w:r w:rsidR="00E35662" w:rsidDel="00564450">
          <w:delText>the</w:delText>
        </w:r>
      </w:del>
      <w:ins w:id="179" w:author="Piero Visconti" w:date="2019-02-18T15:37:00Z">
        <w:r w:rsidR="00564450">
          <w:t>it is premature to use</w:t>
        </w:r>
      </w:ins>
      <w:r w:rsidR="00E35662">
        <w:t xml:space="preserve"> BII </w:t>
      </w:r>
      <w:del w:id="180" w:author="Philip Martin [2]" w:date="2019-02-16T20:32:00Z">
        <w:r w:rsidR="00F776CB" w:rsidDel="001C58F9">
          <w:delText xml:space="preserve">is used </w:delText>
        </w:r>
      </w:del>
      <w:r w:rsidR="00E35662">
        <w:t>to guide conservation policy</w:t>
      </w:r>
      <w:r>
        <w:t>.</w:t>
      </w:r>
    </w:p>
    <w:p w14:paraId="0684CE0D" w14:textId="77777777" w:rsidR="00DD5103" w:rsidRDefault="00DD5103" w:rsidP="00AB5192">
      <w:pPr>
        <w:spacing w:after="0"/>
        <w:ind w:firstLine="720"/>
        <w:jc w:val="both"/>
      </w:pPr>
    </w:p>
    <w:p w14:paraId="2FE178AE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77DF6846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50B0470E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89E10BC" w14:textId="49CE8FA2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  <w:rPr>
          <w:ins w:id="181" w:author="Philip Martin" w:date="2019-02-19T10:18:00Z"/>
        </w:rPr>
      </w:pPr>
      <w:ins w:id="182" w:author="Philip Martin" w:date="2019-02-19T10:18:00Z">
        <w:r>
          <w:t xml:space="preserve">IUCN </w:t>
        </w:r>
      </w:ins>
      <w:ins w:id="183" w:author="Philip Martin" w:date="2019-02-19T10:19:00Z">
        <w:r>
          <w:t xml:space="preserve">- </w:t>
        </w:r>
      </w:ins>
      <w:ins w:id="184" w:author="Philip Martin" w:date="2019-02-19T10:18:00Z">
        <w:r w:rsidRPr="001C26C2">
          <w:t>The IUCN Red List of Threatened Species.</w:t>
        </w:r>
        <w:r>
          <w:t xml:space="preserve"> </w:t>
        </w:r>
        <w:r w:rsidRPr="001C26C2">
          <w:t>Version 2018-2. http://www.i</w:t>
        </w:r>
        <w:r>
          <w:t>ucnredlist.org. Downloaded on 19/02/2019 (2019)</w:t>
        </w:r>
        <w:r w:rsidRPr="001C26C2">
          <w:t>.</w:t>
        </w:r>
      </w:ins>
    </w:p>
    <w:p w14:paraId="15A2C73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>(</w:t>
      </w:r>
      <w:proofErr w:type="gramStart"/>
      <w:r w:rsidR="00301EE1">
        <w:t>eds</w:t>
      </w:r>
      <w:proofErr w:type="gramEnd"/>
      <w:r w:rsidR="00301EE1">
        <w:t xml:space="preserve">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20C16EBC" w14:textId="22F0D524" w:rsidR="0075632F" w:rsidRPr="00C158C2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ins w:id="185" w:author="Philip Martin [2]" w:date="2019-02-16T15:48:00Z"/>
          <w:lang w:val="it-IT"/>
          <w:rPrChange w:id="186" w:author="Piero Visconti" w:date="2019-02-18T13:49:00Z">
            <w:rPr>
              <w:ins w:id="187" w:author="Philip Martin [2]" w:date="2019-02-16T15:48:00Z"/>
            </w:rPr>
          </w:rPrChange>
        </w:rPr>
      </w:pPr>
      <w:r w:rsidRPr="00C158C2">
        <w:rPr>
          <w:lang w:val="it-IT"/>
          <w:rPrChange w:id="188" w:author="Piero Visconti" w:date="2019-02-18T13:49:00Z">
            <w:rPr/>
          </w:rPrChange>
        </w:rPr>
        <w:t>Erb, K.-H.</w:t>
      </w:r>
      <w:r w:rsidR="000C2FA9" w:rsidRPr="00C158C2">
        <w:rPr>
          <w:lang w:val="it-IT"/>
          <w:rPrChange w:id="189" w:author="Piero Visconti" w:date="2019-02-18T13:49:00Z">
            <w:rPr/>
          </w:rPrChange>
        </w:rPr>
        <w:t xml:space="preserve"> </w:t>
      </w:r>
      <w:r w:rsidRPr="00C158C2">
        <w:rPr>
          <w:lang w:val="it-IT"/>
          <w:rPrChange w:id="190" w:author="Piero Visconti" w:date="2019-02-18T13:49:00Z">
            <w:rPr/>
          </w:rPrChange>
        </w:rPr>
        <w:t xml:space="preserve">et al. </w:t>
      </w:r>
      <w:r w:rsidR="00BD612A" w:rsidRPr="00C158C2">
        <w:rPr>
          <w:i/>
          <w:lang w:val="it-IT"/>
          <w:rPrChange w:id="191" w:author="Piero Visconti" w:date="2019-02-18T13:49:00Z">
            <w:rPr>
              <w:i/>
            </w:rPr>
          </w:rPrChange>
        </w:rPr>
        <w:t>Nature</w:t>
      </w:r>
      <w:r w:rsidRPr="00C158C2">
        <w:rPr>
          <w:lang w:val="it-IT"/>
          <w:rPrChange w:id="192" w:author="Piero Visconti" w:date="2019-02-18T13:49:00Z">
            <w:rPr/>
          </w:rPrChange>
        </w:rPr>
        <w:t xml:space="preserve"> </w:t>
      </w:r>
      <w:r w:rsidR="00BD612A" w:rsidRPr="00C158C2">
        <w:rPr>
          <w:b/>
          <w:lang w:val="it-IT"/>
          <w:rPrChange w:id="193" w:author="Piero Visconti" w:date="2019-02-18T13:49:00Z">
            <w:rPr>
              <w:b/>
            </w:rPr>
          </w:rPrChange>
        </w:rPr>
        <w:t>553,</w:t>
      </w:r>
      <w:r w:rsidRPr="00C158C2">
        <w:rPr>
          <w:lang w:val="it-IT"/>
          <w:rPrChange w:id="194" w:author="Piero Visconti" w:date="2019-02-18T13:49:00Z">
            <w:rPr/>
          </w:rPrChange>
        </w:rPr>
        <w:t xml:space="preserve"> 73-76</w:t>
      </w:r>
      <w:r w:rsidR="000C2FA9" w:rsidRPr="00C158C2">
        <w:rPr>
          <w:lang w:val="it-IT"/>
          <w:rPrChange w:id="195" w:author="Piero Visconti" w:date="2019-02-18T13:49:00Z">
            <w:rPr/>
          </w:rPrChange>
        </w:rPr>
        <w:t xml:space="preserve"> (2018)</w:t>
      </w:r>
      <w:r w:rsidRPr="00C158C2">
        <w:rPr>
          <w:lang w:val="it-IT"/>
          <w:rPrChange w:id="196" w:author="Piero Visconti" w:date="2019-02-18T13:49:00Z">
            <w:rPr/>
          </w:rPrChange>
        </w:rPr>
        <w:t>.</w:t>
      </w:r>
    </w:p>
    <w:p w14:paraId="0C2D8612" w14:textId="4A044600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ins w:id="197" w:author="Philip Martin [2]" w:date="2019-02-16T15:49:00Z">
        <w:r w:rsidRPr="00C158C2">
          <w:rPr>
            <w:lang w:val="it-IT"/>
            <w:rPrChange w:id="198" w:author="Piero Visconti" w:date="2019-02-18T13:49:00Z">
              <w:rPr/>
            </w:rPrChange>
          </w:rPr>
          <w:t xml:space="preserve">Lennox, G. D. </w:t>
        </w:r>
        <w:r w:rsidRPr="00C158C2">
          <w:rPr>
            <w:i/>
            <w:iCs/>
            <w:lang w:val="it-IT"/>
            <w:rPrChange w:id="199" w:author="Piero Visconti" w:date="2019-02-18T13:49:00Z">
              <w:rPr>
                <w:i/>
                <w:iCs/>
              </w:rPr>
            </w:rPrChange>
          </w:rPr>
          <w:t>et al.</w:t>
        </w:r>
        <w:r w:rsidRPr="00C158C2">
          <w:rPr>
            <w:lang w:val="it-IT"/>
            <w:rPrChange w:id="200" w:author="Piero Visconti" w:date="2019-02-18T13:49:00Z">
              <w:rPr/>
            </w:rPrChange>
          </w:rPr>
          <w:t xml:space="preserve"> </w:t>
        </w:r>
        <w:r>
          <w:rPr>
            <w:i/>
            <w:iCs/>
          </w:rPr>
          <w:t>Glob. Chang. Biol.</w:t>
        </w:r>
        <w:r>
          <w:t xml:space="preserve"> </w:t>
        </w:r>
        <w:r>
          <w:rPr>
            <w:b/>
            <w:bCs/>
          </w:rPr>
          <w:t>24</w:t>
        </w:r>
        <w:r>
          <w:t>, 5680–5694 (2018).</w:t>
        </w:r>
      </w:ins>
    </w:p>
    <w:p w14:paraId="37C1EF66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ins w:id="201" w:author="Philip Martin" w:date="2019-02-19T10:45:00Z"/>
        </w:rPr>
      </w:pPr>
      <w:r>
        <w:t>Venter, O.</w:t>
      </w:r>
      <w:r w:rsidR="000C2FA9">
        <w:t xml:space="preserve"> et al. </w:t>
      </w:r>
      <w:r w:rsidR="00BD612A" w:rsidRPr="00A27511">
        <w:rPr>
          <w:i/>
        </w:rPr>
        <w:t xml:space="preserve">Nat. </w:t>
      </w:r>
      <w:proofErr w:type="spellStart"/>
      <w:r w:rsidR="00BD612A" w:rsidRPr="00A27511">
        <w:rPr>
          <w:i/>
        </w:rPr>
        <w:t>Comms</w:t>
      </w:r>
      <w:proofErr w:type="spellEnd"/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50B5FC4A" w14:textId="4A75C9E8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ins w:id="202" w:author="Philip Martin" w:date="2019-02-19T10:45:00Z">
        <w:r w:rsidRPr="00862CAE">
          <w:t xml:space="preserve">Di Marco, M., Venter, O., </w:t>
        </w:r>
        <w:proofErr w:type="spellStart"/>
        <w:r w:rsidRPr="00862CAE">
          <w:t>Possingham</w:t>
        </w:r>
        <w:proofErr w:type="spellEnd"/>
        <w:r w:rsidRPr="00862CAE">
          <w:t xml:space="preserve">, H. P. &amp; Watson, J. E. M. </w:t>
        </w:r>
        <w:r w:rsidRPr="00862CAE">
          <w:rPr>
            <w:i/>
            <w:iCs/>
          </w:rPr>
          <w:t xml:space="preserve">Nat. </w:t>
        </w:r>
        <w:proofErr w:type="spellStart"/>
        <w:r w:rsidRPr="00862CAE">
          <w:rPr>
            <w:i/>
            <w:iCs/>
          </w:rPr>
          <w:t>Commun</w:t>
        </w:r>
        <w:proofErr w:type="spellEnd"/>
        <w:r w:rsidRPr="00862CAE">
          <w:rPr>
            <w:i/>
            <w:iCs/>
          </w:rPr>
          <w:t>.</w:t>
        </w:r>
        <w:r w:rsidRPr="00862CAE">
          <w:t xml:space="preserve"> </w:t>
        </w:r>
        <w:r w:rsidRPr="00862CAE">
          <w:rPr>
            <w:b/>
            <w:bCs/>
          </w:rPr>
          <w:t>9</w:t>
        </w:r>
        <w:r w:rsidRPr="00862CAE">
          <w:t>, 4621 (2018).</w:t>
        </w:r>
      </w:ins>
    </w:p>
    <w:p w14:paraId="2609F260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66A409F1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3E1E3DD0" w14:textId="58DF9815" w:rsidR="00610A3C" w:rsidRDefault="00610A3C" w:rsidP="00610A3C">
      <w:pPr>
        <w:spacing w:after="0"/>
        <w:rPr>
          <w:b/>
        </w:rPr>
      </w:pPr>
    </w:p>
    <w:p w14:paraId="2936378B" w14:textId="153755BA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 wp14:anchorId="06E0813D" wp14:editId="425AD14F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A750" w14:textId="733A2F33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 xml:space="preserve">with </w:t>
      </w:r>
      <w:commentRangeStart w:id="203"/>
      <w:commentRangeStart w:id="204"/>
      <w:r>
        <w:rPr>
          <w:b/>
        </w:rPr>
        <w:t>biomass intactness</w:t>
      </w:r>
      <w:r w:rsidR="00610A3C">
        <w:rPr>
          <w:b/>
        </w:rPr>
        <w:t xml:space="preserve"> </w:t>
      </w:r>
      <w:commentRangeEnd w:id="203"/>
      <w:r w:rsidR="00791E4C">
        <w:rPr>
          <w:rStyle w:val="CommentReference"/>
        </w:rPr>
        <w:commentReference w:id="203"/>
      </w:r>
      <w:commentRangeEnd w:id="204"/>
      <w:r w:rsidR="00ED40D2">
        <w:rPr>
          <w:rStyle w:val="CommentReference"/>
        </w:rPr>
        <w:commentReference w:id="204"/>
      </w:r>
      <w:r w:rsidR="00610A3C">
        <w:rPr>
          <w:b/>
        </w:rPr>
        <w:t xml:space="preserve">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ins w:id="205" w:author="Philip Martin" w:date="2019-02-19T10:46:00Z">
        <w:r w:rsidR="00862CAE">
          <w:t>10</w:t>
        </w:r>
      </w:ins>
      <w:del w:id="206" w:author="Philip Martin" w:date="2019-02-19T10:46:00Z">
        <w:r w:rsidR="00002395" w:rsidDel="00862CAE">
          <w:delText>7</w:delText>
        </w:r>
      </w:del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8" w:author="Piero Visconti" w:date="2019-02-18T14:00:00Z" w:initials="PV">
    <w:p w14:paraId="4F8D6F9A" w14:textId="47EAA08E" w:rsidR="00193BB5" w:rsidRDefault="00193BB5">
      <w:pPr>
        <w:pStyle w:val="CommentText"/>
      </w:pPr>
      <w:r>
        <w:rPr>
          <w:rStyle w:val="CommentReference"/>
        </w:rPr>
        <w:annotationRef/>
      </w:r>
      <w:r>
        <w:t>Ref red list 2018</w:t>
      </w:r>
      <w:r w:rsidR="00564450">
        <w:t xml:space="preserve"> v2.</w:t>
      </w:r>
    </w:p>
  </w:comment>
  <w:comment w:id="53" w:author="Andrew Balmford" w:date="2019-02-13T11:36:00Z" w:initials="AB">
    <w:p w14:paraId="634244CE" w14:textId="77777777" w:rsidR="00193BB5" w:rsidRDefault="00193BB5">
      <w:pPr>
        <w:pStyle w:val="CommentText"/>
      </w:pPr>
      <w:r>
        <w:rPr>
          <w:rStyle w:val="CommentReference"/>
        </w:rPr>
        <w:annotationRef/>
      </w:r>
      <w:proofErr w:type="gramStart"/>
      <w:r>
        <w:t>because</w:t>
      </w:r>
      <w:proofErr w:type="gramEnd"/>
      <w:r>
        <w:t xml:space="preserve"> we dropped “index” from the fig axis labels</w:t>
      </w:r>
    </w:p>
  </w:comment>
  <w:comment w:id="56" w:author="Andrew Balmford" w:date="2019-02-13T10:50:00Z" w:initials="AB">
    <w:p w14:paraId="005670F3" w14:textId="77777777" w:rsidR="00193BB5" w:rsidRDefault="00193BB5" w:rsidP="00791E4C">
      <w:pPr>
        <w:pStyle w:val="CommentText"/>
      </w:pPr>
      <w:r>
        <w:rPr>
          <w:rStyle w:val="CommentReference"/>
        </w:rPr>
        <w:annotationRef/>
      </w:r>
      <w:r>
        <w:t>as a nod to the referee’s first point</w:t>
      </w:r>
    </w:p>
  </w:comment>
  <w:comment w:id="57" w:author="Andrew Balmford" w:date="2019-02-16T12:35:00Z" w:initials="AB">
    <w:p w14:paraId="02C1D798" w14:textId="0137CE61" w:rsidR="00193BB5" w:rsidRDefault="00193BB5">
      <w:pPr>
        <w:pStyle w:val="CommentText"/>
      </w:pPr>
      <w:r>
        <w:rPr>
          <w:rStyle w:val="CommentReference"/>
        </w:rPr>
        <w:annotationRef/>
      </w:r>
      <w:r>
        <w:t>cite Lennox et al. if we’re allowed another paper</w:t>
      </w:r>
    </w:p>
  </w:comment>
  <w:comment w:id="62" w:author="Andrew Balmford" w:date="2019-02-16T12:36:00Z" w:initials="AB">
    <w:p w14:paraId="55090549" w14:textId="3D4B08CF" w:rsidR="00193BB5" w:rsidRDefault="00193BB5">
      <w:pPr>
        <w:pStyle w:val="CommentText"/>
      </w:pPr>
      <w:r>
        <w:rPr>
          <w:rStyle w:val="CommentReference"/>
        </w:rPr>
        <w:annotationRef/>
      </w:r>
      <w:r>
        <w:t>I would still argue this is the more general prediction, as I suspect non-biomass-related threats are very widespread, and the Lennox et al. result appears somewhat unusual</w:t>
      </w:r>
    </w:p>
  </w:comment>
  <w:comment w:id="63" w:author="Philip Martin [2]" w:date="2019-02-16T20:46:00Z" w:initials="PM">
    <w:p w14:paraId="1967D636" w14:textId="3595A56C" w:rsidR="00193BB5" w:rsidRDefault="00193BB5">
      <w:pPr>
        <w:pStyle w:val="CommentText"/>
      </w:pPr>
      <w:r>
        <w:rPr>
          <w:rStyle w:val="CommentReference"/>
        </w:rPr>
        <w:annotationRef/>
      </w:r>
      <w:r>
        <w:t xml:space="preserve">Agreed. </w:t>
      </w:r>
    </w:p>
  </w:comment>
  <w:comment w:id="68" w:author="Andrew Balmford" w:date="2019-02-13T11:00:00Z" w:initials="AB">
    <w:p w14:paraId="0F37D327" w14:textId="77777777" w:rsidR="00193BB5" w:rsidRDefault="00193BB5" w:rsidP="00791E4C">
      <w:pPr>
        <w:pStyle w:val="CommentText"/>
      </w:pPr>
      <w:r>
        <w:rPr>
          <w:rStyle w:val="CommentReference"/>
        </w:rPr>
        <w:annotationRef/>
      </w:r>
      <w:r>
        <w:t>the way the text is currently written (which makes sense) panels b and c should be swapped around, with the BMI/HF plot going first</w:t>
      </w:r>
    </w:p>
  </w:comment>
  <w:comment w:id="69" w:author="Philip Martin [2]" w:date="2019-02-16T00:44:00Z" w:initials="PM">
    <w:p w14:paraId="28C8775F" w14:textId="12FFA1EA" w:rsidR="00193BB5" w:rsidRDefault="00193BB5">
      <w:pPr>
        <w:pStyle w:val="CommentText"/>
      </w:pPr>
      <w:r>
        <w:rPr>
          <w:rStyle w:val="CommentReference"/>
        </w:rPr>
        <w:annotationRef/>
      </w:r>
      <w:r>
        <w:t>Ok, I’ve done this now.</w:t>
      </w:r>
    </w:p>
  </w:comment>
  <w:comment w:id="70" w:author="reg29" w:date="2019-02-13T13:39:00Z" w:initials="r">
    <w:p w14:paraId="6BAC2D79" w14:textId="77777777" w:rsidR="00193BB5" w:rsidRDefault="00193BB5">
      <w:pPr>
        <w:pStyle w:val="CommentText"/>
      </w:pPr>
      <w:r>
        <w:rPr>
          <w:rStyle w:val="CommentReference"/>
        </w:rPr>
        <w:annotationRef/>
      </w:r>
      <w:r>
        <w:t>I agree with Andrew’s point</w:t>
      </w:r>
    </w:p>
  </w:comment>
  <w:comment w:id="72" w:author="Piero Visconti" w:date="2019-02-18T14:05:00Z" w:initials="PV">
    <w:p w14:paraId="26F77858" w14:textId="59BE0305" w:rsidR="00193BB5" w:rsidRDefault="00193BB5">
      <w:pPr>
        <w:pStyle w:val="CommentText"/>
      </w:pPr>
      <w:r>
        <w:rPr>
          <w:rStyle w:val="CommentReference"/>
        </w:rPr>
        <w:annotationRef/>
      </w:r>
      <w:r w:rsidRPr="009E74F5">
        <w:rPr>
          <w:lang w:val="it-IT"/>
        </w:rPr>
        <w:t xml:space="preserve">Di Marco, M., Venter, O., Possingham, H. P., &amp; Watson, J. E. (2018). </w:t>
      </w:r>
      <w:r w:rsidRPr="009E74F5">
        <w:t>Changes in human footprint drive changes in species extinction risk. Nature communications, 9(1), 4621.</w:t>
      </w:r>
    </w:p>
  </w:comment>
  <w:comment w:id="203" w:author="Andrew Balmford" w:date="2019-02-13T11:42:00Z" w:initials="AB">
    <w:p w14:paraId="47596CE7" w14:textId="77777777" w:rsidR="00193BB5" w:rsidRDefault="00193BB5">
      <w:pPr>
        <w:pStyle w:val="CommentText"/>
      </w:pPr>
      <w:r>
        <w:rPr>
          <w:rStyle w:val="CommentReference"/>
        </w:rPr>
        <w:annotationRef/>
      </w:r>
      <w:proofErr w:type="gramStart"/>
      <w:r>
        <w:t>can</w:t>
      </w:r>
      <w:proofErr w:type="gramEnd"/>
      <w:r>
        <w:t xml:space="preserve"> we have lower case on the BMI axis labels?</w:t>
      </w:r>
    </w:p>
  </w:comment>
  <w:comment w:id="204" w:author="Philip Martin [2]" w:date="2019-02-16T00:44:00Z" w:initials="PM">
    <w:p w14:paraId="40BDBF43" w14:textId="772D1C50" w:rsidR="00193BB5" w:rsidRDefault="00193BB5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8D6F9A" w15:done="0"/>
  <w15:commentEx w15:paraId="634244CE" w15:done="1"/>
  <w15:commentEx w15:paraId="005670F3" w15:done="1"/>
  <w15:commentEx w15:paraId="02C1D798" w15:done="1"/>
  <w15:commentEx w15:paraId="55090549" w15:done="1"/>
  <w15:commentEx w15:paraId="1967D636" w15:paraIdParent="55090549" w15:done="1"/>
  <w15:commentEx w15:paraId="0F37D327" w15:done="1"/>
  <w15:commentEx w15:paraId="28C8775F" w15:paraIdParent="0F37D327" w15:done="1"/>
  <w15:commentEx w15:paraId="6BAC2D79" w15:done="1"/>
  <w15:commentEx w15:paraId="26F77858" w15:done="0"/>
  <w15:commentEx w15:paraId="47596CE7" w15:done="1"/>
  <w15:commentEx w15:paraId="40BDBF43" w15:paraIdParent="47596CE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8D6F9A" w16cid:durableId="201538FB"/>
  <w16cid:commentId w16cid:paraId="634244CE" w16cid:durableId="2011B6EE"/>
  <w16cid:commentId w16cid:paraId="005670F3" w16cid:durableId="2011B6EF"/>
  <w16cid:commentId w16cid:paraId="02C1D798" w16cid:durableId="2012AEC6"/>
  <w16cid:commentId w16cid:paraId="55090549" w16cid:durableId="2012AEC7"/>
  <w16cid:commentId w16cid:paraId="1967D636" w16cid:durableId="2012F52C"/>
  <w16cid:commentId w16cid:paraId="0F37D327" w16cid:durableId="2011B6F0"/>
  <w16cid:commentId w16cid:paraId="28C8775F" w16cid:durableId="2011DB58"/>
  <w16cid:commentId w16cid:paraId="6BAC2D79" w16cid:durableId="2012F0EF"/>
  <w16cid:commentId w16cid:paraId="26F77858" w16cid:durableId="20153A34"/>
  <w16cid:commentId w16cid:paraId="0590BAC7" w16cid:durableId="2011CE09"/>
  <w16cid:commentId w16cid:paraId="47596CE7" w16cid:durableId="2011B6F2"/>
  <w16cid:commentId w16cid:paraId="40BDBF43" w16cid:durableId="2011DB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ilip Martin">
    <w15:presenceInfo w15:providerId="AD" w15:userId="S-1-5-21-229837722-2277827130-2409647153-6074"/>
  </w15:person>
  <w15:person w15:author="Piero Visconti">
    <w15:presenceInfo w15:providerId="Windows Live" w15:userId="bd7e0cf7928bcff6"/>
  </w15:person>
  <w15:person w15:author="Andrew Balmford">
    <w15:presenceInfo w15:providerId="AD" w15:userId="S-1-5-21-229837722-2277827130-2409647153-4430"/>
  </w15:person>
  <w15:person w15:author="Philip Martin [2]">
    <w15:presenceInfo w15:providerId="Windows Live" w15:userId="5bf753cfe35a4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04176"/>
    <w:rsid w:val="00037123"/>
    <w:rsid w:val="00067001"/>
    <w:rsid w:val="00076BB8"/>
    <w:rsid w:val="000C2FA9"/>
    <w:rsid w:val="000C34AC"/>
    <w:rsid w:val="000E471B"/>
    <w:rsid w:val="00185EE0"/>
    <w:rsid w:val="00193BB5"/>
    <w:rsid w:val="001B3042"/>
    <w:rsid w:val="001C041A"/>
    <w:rsid w:val="001C26C2"/>
    <w:rsid w:val="001C58F9"/>
    <w:rsid w:val="001F02A8"/>
    <w:rsid w:val="00270A9B"/>
    <w:rsid w:val="002D42BF"/>
    <w:rsid w:val="002E44F0"/>
    <w:rsid w:val="00301EE1"/>
    <w:rsid w:val="00324658"/>
    <w:rsid w:val="003246F2"/>
    <w:rsid w:val="003B1E61"/>
    <w:rsid w:val="003D2451"/>
    <w:rsid w:val="003D4EA3"/>
    <w:rsid w:val="003E72EC"/>
    <w:rsid w:val="0040194E"/>
    <w:rsid w:val="004A570E"/>
    <w:rsid w:val="004F1908"/>
    <w:rsid w:val="00532C7D"/>
    <w:rsid w:val="00534BA9"/>
    <w:rsid w:val="00564050"/>
    <w:rsid w:val="00564450"/>
    <w:rsid w:val="0057536D"/>
    <w:rsid w:val="00610A3C"/>
    <w:rsid w:val="00630946"/>
    <w:rsid w:val="006C620F"/>
    <w:rsid w:val="006E36B8"/>
    <w:rsid w:val="00721D79"/>
    <w:rsid w:val="00751DED"/>
    <w:rsid w:val="0075632F"/>
    <w:rsid w:val="00791E4C"/>
    <w:rsid w:val="007A5057"/>
    <w:rsid w:val="007A64AC"/>
    <w:rsid w:val="00841395"/>
    <w:rsid w:val="00842A33"/>
    <w:rsid w:val="008540DC"/>
    <w:rsid w:val="00862CAE"/>
    <w:rsid w:val="00882C6C"/>
    <w:rsid w:val="008A7BBE"/>
    <w:rsid w:val="008F37C6"/>
    <w:rsid w:val="008F72D7"/>
    <w:rsid w:val="00925022"/>
    <w:rsid w:val="009374F3"/>
    <w:rsid w:val="009818D4"/>
    <w:rsid w:val="009C058F"/>
    <w:rsid w:val="009E74F5"/>
    <w:rsid w:val="00A15DBB"/>
    <w:rsid w:val="00A27511"/>
    <w:rsid w:val="00A3689A"/>
    <w:rsid w:val="00AB5192"/>
    <w:rsid w:val="00AF4FA1"/>
    <w:rsid w:val="00B56F86"/>
    <w:rsid w:val="00B705C3"/>
    <w:rsid w:val="00BD612A"/>
    <w:rsid w:val="00C158C2"/>
    <w:rsid w:val="00C736A4"/>
    <w:rsid w:val="00CB2EBD"/>
    <w:rsid w:val="00D04D31"/>
    <w:rsid w:val="00D14840"/>
    <w:rsid w:val="00D52A72"/>
    <w:rsid w:val="00D85A9B"/>
    <w:rsid w:val="00DC7287"/>
    <w:rsid w:val="00DD5103"/>
    <w:rsid w:val="00E35662"/>
    <w:rsid w:val="00E360A1"/>
    <w:rsid w:val="00E43ADA"/>
    <w:rsid w:val="00EB5216"/>
    <w:rsid w:val="00EC3AB7"/>
    <w:rsid w:val="00ED1C9C"/>
    <w:rsid w:val="00ED40D2"/>
    <w:rsid w:val="00EE3F3F"/>
    <w:rsid w:val="00F41E62"/>
    <w:rsid w:val="00F5586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AB4D"/>
  <w15:docId w15:val="{1AFF4ED1-EB72-448A-AC63-C58FAFF6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4D9C8-6257-4E8F-9A56-1EC5257D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Balmford</dc:creator>
  <cp:lastModifiedBy>Philip Martin</cp:lastModifiedBy>
  <cp:revision>6</cp:revision>
  <dcterms:created xsi:type="dcterms:W3CDTF">2019-02-18T15:39:00Z</dcterms:created>
  <dcterms:modified xsi:type="dcterms:W3CDTF">2019-02-19T11:06:00Z</dcterms:modified>
</cp:coreProperties>
</file>