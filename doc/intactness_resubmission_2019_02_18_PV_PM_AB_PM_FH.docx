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EEA4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520DE4AF" w14:textId="6221F33B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Pr="00D85A9B">
        <w:t>, Piero Visconti</w:t>
      </w:r>
      <w:r w:rsidRPr="00D85A9B">
        <w:rPr>
          <w:vertAlign w:val="superscript"/>
        </w:rPr>
        <w:t>3</w:t>
      </w:r>
      <w:r w:rsidRPr="00D85A9B">
        <w:t xml:space="preserve"> and Andrew Balmford</w:t>
      </w:r>
      <w:r w:rsidRPr="00D85A9B">
        <w:rPr>
          <w:vertAlign w:val="superscript"/>
        </w:rPr>
        <w:t>1</w:t>
      </w:r>
    </w:p>
    <w:p w14:paraId="7A0AE8AF" w14:textId="77777777" w:rsidR="00D85A9B" w:rsidRPr="00D85A9B" w:rsidRDefault="00D85A9B" w:rsidP="00D85A9B">
      <w:pPr>
        <w:spacing w:after="0"/>
        <w:jc w:val="both"/>
      </w:pPr>
    </w:p>
    <w:p w14:paraId="0B2319F6" w14:textId="30C5267F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  <w:r w:rsidRPr="00D85A9B">
        <w:rPr>
          <w:vertAlign w:val="superscript"/>
        </w:rPr>
        <w:t>3</w:t>
      </w:r>
      <w:r w:rsidRPr="00D85A9B">
        <w:t>Institute of Zoology, Zoological Society of London, Regent's Park, London, NW1 4RY, UK.</w:t>
      </w:r>
    </w:p>
    <w:p w14:paraId="7C0A3108" w14:textId="77777777" w:rsidR="00D85A9B" w:rsidRDefault="00D85A9B" w:rsidP="00AB5192">
      <w:pPr>
        <w:spacing w:after="0"/>
        <w:jc w:val="both"/>
      </w:pPr>
    </w:p>
    <w:p w14:paraId="44318067" w14:textId="4D88EAC5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 [1]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>
        <w:t xml:space="preserve"> [2].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indicators such as the BII, </w:t>
      </w:r>
      <w:ins w:id="0" w:author="Fangyuan Hua" w:date="2019-02-20T16:26:00Z">
        <w:r w:rsidR="003B7604">
          <w:t xml:space="preserve">[here could add one more sentence to applaud the </w:t>
        </w:r>
      </w:ins>
      <w:ins w:id="1" w:author="Fangyuan Hua" w:date="2019-02-20T16:27:00Z">
        <w:r w:rsidR="003B7604">
          <w:t>initiative of BII – after all it is a massive undertaking and in a sense pioneering</w:t>
        </w:r>
      </w:ins>
      <w:ins w:id="2" w:author="Fangyuan Hua" w:date="2019-02-20T16:26:00Z">
        <w:r w:rsidR="003B7604">
          <w:t xml:space="preserve">] </w:t>
        </w:r>
      </w:ins>
      <w:r w:rsidR="00882C6C">
        <w:t xml:space="preserve">but </w:t>
      </w:r>
      <w:r w:rsidR="00882C6C" w:rsidRPr="00E335AE">
        <w:rPr>
          <w:highlight w:val="yellow"/>
          <w:rPrChange w:id="3" w:author="Fangyuan Hua" w:date="2019-02-20T16:22:00Z">
            <w:rPr/>
          </w:rPrChange>
        </w:rPr>
        <w:t xml:space="preserve">the </w:t>
      </w:r>
      <w:r w:rsidR="00F55865" w:rsidRPr="00E335AE">
        <w:rPr>
          <w:highlight w:val="yellow"/>
          <w:rPrChange w:id="4" w:author="Fangyuan Hua" w:date="2019-02-20T16:22:00Z">
            <w:rPr/>
          </w:rPrChange>
        </w:rPr>
        <w:t xml:space="preserve">growing policy significance </w:t>
      </w:r>
      <w:r w:rsidR="00F90B24" w:rsidRPr="00E335AE">
        <w:rPr>
          <w:highlight w:val="yellow"/>
          <w:rPrChange w:id="5" w:author="Fangyuan Hua" w:date="2019-02-20T16:22:00Z">
            <w:rPr/>
          </w:rPrChange>
        </w:rPr>
        <w:t>of BII has drawn our attention to some unusual features of its outputs</w:t>
      </w:r>
      <w:r w:rsidR="00F55865">
        <w:t xml:space="preserve">. </w:t>
      </w:r>
      <w:ins w:id="6" w:author="Fangyuan Hua" w:date="2019-02-20T16:22:00Z">
        <w:r w:rsidR="00E335AE">
          <w:t xml:space="preserve">[Consider something like: the growing policy significance </w:t>
        </w:r>
        <w:r w:rsidR="001721F8">
          <w:t xml:space="preserve">of BII </w:t>
        </w:r>
        <w:r w:rsidR="00E335AE">
          <w:t xml:space="preserve">strongly underscores the importance </w:t>
        </w:r>
      </w:ins>
      <w:ins w:id="7" w:author="Fangyuan Hua" w:date="2019-02-20T16:23:00Z">
        <w:r w:rsidR="001721F8">
          <w:t xml:space="preserve">of its robustness as a </w:t>
        </w:r>
        <w:r w:rsidR="008C64F8">
          <w:t>biodiversity indicator.</w:t>
        </w:r>
        <w:r w:rsidR="00E8170C">
          <w:t xml:space="preserve"> However, there are some unusual features that …</w:t>
        </w:r>
      </w:ins>
      <w:ins w:id="8" w:author="Fangyuan Hua" w:date="2019-02-20T16:22:00Z">
        <w:r w:rsidR="00E335AE">
          <w:t>]</w:t>
        </w:r>
      </w:ins>
    </w:p>
    <w:p w14:paraId="3A17BE18" w14:textId="4AE849AD" w:rsidR="0075632F" w:rsidRDefault="00AB5192" w:rsidP="00A27511">
      <w:pPr>
        <w:spacing w:after="0"/>
        <w:ind w:firstLine="720"/>
        <w:jc w:val="both"/>
      </w:pPr>
      <w:r>
        <w:t xml:space="preserve">Newbold et al [2]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 xml:space="preserve">as a proportion of that expected in the absence of human activities. 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>
        <w:t xml:space="preserve"> [3]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 xml:space="preserve">analysis </w:t>
      </w:r>
      <w:r>
        <w:t>[</w:t>
      </w:r>
      <w:r w:rsidR="001C26C2">
        <w:t>4</w:t>
      </w:r>
      <w:r>
        <w:t>]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3BE46DEB" w14:textId="04DDA054" w:rsidR="00AB5192" w:rsidRDefault="006E36B8" w:rsidP="008A7BBE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</w:t>
      </w:r>
      <w:commentRangeStart w:id="9"/>
      <w:r w:rsidR="00AB5192">
        <w:t>current biomass stock relative to that</w:t>
      </w:r>
      <w:r w:rsidR="00AB5192" w:rsidRPr="00112DD2">
        <w:t xml:space="preserve"> </w:t>
      </w:r>
      <w:r w:rsidR="00AB5192" w:rsidRPr="009262F3">
        <w:t>without human activities</w:t>
      </w:r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 xml:space="preserve">(BMI) </w:t>
      </w:r>
      <w:commentRangeEnd w:id="9"/>
      <w:r w:rsidR="00B032F0">
        <w:rPr>
          <w:rStyle w:val="CommentReference"/>
        </w:rPr>
        <w:commentReference w:id="9"/>
      </w:r>
      <w:r w:rsidR="00AB5192">
        <w:t>[</w:t>
      </w:r>
      <w:r w:rsidR="001C26C2">
        <w:t>5</w:t>
      </w:r>
      <w:r w:rsidR="00AB5192">
        <w:t xml:space="preserve">],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>
        <w:t>Because 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270A9B">
        <w:t xml:space="preserve">caused </w:t>
      </w:r>
      <w:r w:rsidR="00721D79">
        <w:t xml:space="preserve">by anthropogenic land-use change </w:t>
      </w:r>
      <w:r>
        <w:t xml:space="preserve">is the major driver of wild </w:t>
      </w:r>
      <w:r w:rsidR="000E471B">
        <w:t>population</w:t>
      </w:r>
      <w:r>
        <w:t>s’ declines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r w:rsidR="00791E4C" w:rsidRPr="00791E4C">
        <w:t xml:space="preserve"> </w:t>
      </w:r>
      <w:r w:rsidR="00791E4C">
        <w:t>However, biomass and abundance metrics measure different attributes of biodiversity</w:t>
      </w:r>
      <w:r w:rsidR="00AF4FA1">
        <w:t>. In some degraded forests it is possible that BII exceeds BMI</w:t>
      </w:r>
      <w:r w:rsidR="009C058F">
        <w:t xml:space="preserve"> [</w:t>
      </w:r>
      <w:r w:rsidR="001C26C2">
        <w:t>6</w:t>
      </w:r>
      <w:r w:rsidR="009C058F">
        <w:t>]</w:t>
      </w:r>
      <w:r w:rsidR="00791E4C">
        <w:t xml:space="preserve">, </w:t>
      </w:r>
      <w:r w:rsidR="00AF4FA1">
        <w:t>but 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 xml:space="preserve">than BMI values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4559A9FC" w14:textId="3EBEABF2" w:rsidR="00AB5192" w:rsidRDefault="00AB5192" w:rsidP="00AB5192">
      <w:pPr>
        <w:spacing w:after="0"/>
        <w:ind w:firstLine="720"/>
        <w:jc w:val="both"/>
      </w:pPr>
      <w:r>
        <w:t>However,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 [2],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The BII and BMI concur (grey) </w:t>
      </w:r>
      <w:r w:rsidR="00791E4C">
        <w:t xml:space="preserve">across </w:t>
      </w:r>
      <w:r>
        <w:t xml:space="preserve">less than half the </w:t>
      </w:r>
      <w:r w:rsidR="00F81DEF">
        <w:t xml:space="preserve">global </w:t>
      </w:r>
      <w:r>
        <w:t>land surface, mostly in taiga 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  <w:r w:rsidR="00B56F86">
        <w:t>C</w:t>
      </w:r>
      <w:r>
        <w:t>ompari</w:t>
      </w:r>
      <w:r w:rsidR="00B56F86">
        <w:t>ng</w:t>
      </w:r>
      <w:r>
        <w:t xml:space="preserve"> the BII with the Human Footprint (HF [</w:t>
      </w:r>
      <w:r w:rsidR="001C26C2">
        <w:t>7</w:t>
      </w:r>
      <w:r>
        <w:t xml:space="preserve">]), a </w:t>
      </w:r>
      <w:r>
        <w:lastRenderedPageBreak/>
        <w:t xml:space="preserve">composite measure of </w:t>
      </w:r>
      <w:r w:rsidR="00B56F86">
        <w:t xml:space="preserve">anthropogenic </w:t>
      </w:r>
      <w:r>
        <w:t xml:space="preserve">pressure on natural ecosystems, confirms the impression of BII values being unusual:  BMI values </w:t>
      </w:r>
      <w:r w:rsidR="008F72D7">
        <w:t>decline as</w:t>
      </w:r>
      <w:r w:rsidR="00DC7287">
        <w:t xml:space="preserve"> expected as</w:t>
      </w:r>
      <w:r>
        <w:t xml:space="preserve"> HF scores</w:t>
      </w:r>
      <w:r w:rsidR="008F72D7">
        <w:t xml:space="preserve"> increase</w:t>
      </w:r>
      <w:r>
        <w:t>,</w:t>
      </w:r>
      <w:r w:rsidR="008F72D7">
        <w:t xml:space="preserve"> but</w:t>
      </w:r>
      <w:r w:rsidR="0010093B">
        <w:t>,</w:t>
      </w:r>
      <w:r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>
        <w:t xml:space="preserve"> [8]</w:t>
      </w:r>
      <w:r w:rsidR="009E74F5">
        <w:t xml:space="preserve">, </w:t>
      </w:r>
      <w:r w:rsidR="00447A4E">
        <w:t>BII scores do not (Fig. 1</w:t>
      </w:r>
      <w:proofErr w:type="gramStart"/>
      <w:r w:rsidR="00447A4E">
        <w:t>b,c</w:t>
      </w:r>
      <w:proofErr w:type="gramEnd"/>
      <w:r w:rsidR="00447A4E">
        <w:t xml:space="preserve">). </w:t>
      </w:r>
      <w:r w:rsidR="009E74F5">
        <w:t xml:space="preserve"> </w:t>
      </w:r>
    </w:p>
    <w:p w14:paraId="1BDB0BAE" w14:textId="073110FD" w:rsidR="00AB5192" w:rsidRDefault="00AB5192" w:rsidP="00AB5192">
      <w:pPr>
        <w:spacing w:after="0"/>
        <w:ind w:firstLine="720"/>
        <w:jc w:val="both"/>
      </w:pPr>
      <w:r>
        <w:t>The mismatch between BII and BMI values is most striking in global biodiversity hotspots (</w:t>
      </w:r>
      <w:r w:rsidR="00F776CB">
        <w:t xml:space="preserve">priority </w:t>
      </w:r>
      <w:r>
        <w:t xml:space="preserve">areas of exceptional endemism which have lost </w:t>
      </w:r>
      <w:r w:rsidR="00185EE0">
        <w:rPr>
          <w:rFonts w:cstheme="minorHAnsi"/>
        </w:rPr>
        <w:t>≥</w:t>
      </w:r>
      <w:r>
        <w:t>70% of their primary vegetation [</w:t>
      </w:r>
      <w:r w:rsidR="00862CAE">
        <w:t>9</w:t>
      </w:r>
      <w:r>
        <w:t>]; red in Fig. 1</w:t>
      </w:r>
      <w:r w:rsidR="00002395">
        <w:t>d</w:t>
      </w:r>
      <w:r>
        <w:t xml:space="preserve">). As expected, </w:t>
      </w:r>
      <w:r w:rsidR="00F776CB">
        <w:t>hotspots</w:t>
      </w:r>
      <w:r>
        <w:t xml:space="preserve"> </w:t>
      </w:r>
      <w:r w:rsidR="00E35662">
        <w:t>typically</w:t>
      </w:r>
      <w:r w:rsidR="00324658">
        <w:t xml:space="preserve"> have</w:t>
      </w:r>
      <w:r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>
        <w:t xml:space="preserve"> the BII</w:t>
      </w:r>
      <w:r w:rsidR="00E35662">
        <w:t xml:space="preserve"> suggests</w:t>
      </w:r>
      <w:r>
        <w:t xml:space="preserve"> </w:t>
      </w:r>
      <w:r w:rsidR="00F776CB">
        <w:t xml:space="preserve">their </w:t>
      </w:r>
      <w:r>
        <w:t>biodiversity</w:t>
      </w:r>
      <w:r w:rsidR="00324658">
        <w:t xml:space="preserve"> </w:t>
      </w:r>
      <w:r>
        <w:t xml:space="preserve">is apparently </w:t>
      </w:r>
      <w:r w:rsidR="00324658">
        <w:t xml:space="preserve">more intact </w:t>
      </w:r>
      <w:r w:rsidR="001F02A8">
        <w:t>than elsewhere</w:t>
      </w:r>
      <w:r>
        <w:t xml:space="preserve">. For example, in the </w:t>
      </w:r>
      <w:proofErr w:type="spellStart"/>
      <w:r>
        <w:t>Sundaland</w:t>
      </w:r>
      <w:proofErr w:type="spellEnd"/>
      <w:r>
        <w:t>, Indo-Burma, Philippines</w:t>
      </w:r>
      <w:r w:rsidR="0040194E">
        <w:t>,</w:t>
      </w:r>
      <w:r>
        <w:t xml:space="preserve"> and Madagascar hotspots, wh</w:t>
      </w:r>
      <w:r w:rsidR="00E35662">
        <w:t>il</w:t>
      </w:r>
      <w:r>
        <w:t xml:space="preserve">e the BMI confirms substantial </w:t>
      </w:r>
      <w:r w:rsidR="00E35662">
        <w:t xml:space="preserve">loss </w:t>
      </w:r>
      <w:r>
        <w:t>of primary vegetation</w:t>
      </w:r>
      <w:r w:rsidR="00F776CB">
        <w:t>,</w:t>
      </w:r>
      <w:r>
        <w:t xml:space="preserve"> the BII </w:t>
      </w:r>
      <w:r w:rsidR="00F776CB">
        <w:t xml:space="preserve">estimates </w:t>
      </w:r>
      <w:r>
        <w:t xml:space="preserve">native species populations have on average declined by &lt;10% [2]. Indeed, </w:t>
      </w:r>
      <w:r w:rsidR="00E35662">
        <w:t xml:space="preserve">across </w:t>
      </w:r>
      <w:r>
        <w:t>the 32</w:t>
      </w:r>
      <w:r w:rsidR="00E35662">
        <w:t xml:space="preserve"> </w:t>
      </w:r>
      <w:r>
        <w:t>hotspots for which we have</w:t>
      </w:r>
      <w:r w:rsidR="00E35662">
        <w:t xml:space="preserve"> both BII and BMI </w:t>
      </w:r>
      <w:r>
        <w:t xml:space="preserve">data, mean BII </w:t>
      </w:r>
      <w:r w:rsidR="008F72D7">
        <w:t>and BMI scores</w:t>
      </w:r>
      <w:r>
        <w:t xml:space="preserve"> </w:t>
      </w:r>
      <w:r w:rsidR="008F72D7">
        <w:t>were</w:t>
      </w:r>
      <w:r>
        <w:t xml:space="preserve"> negatively correlated (</w:t>
      </w:r>
      <w:proofErr w:type="spellStart"/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proofErr w:type="spellEnd"/>
      <w:r>
        <w:t xml:space="preserve"> = -0.595, </w:t>
      </w:r>
      <w:r w:rsidRPr="00895521">
        <w:rPr>
          <w:i/>
        </w:rPr>
        <w:t>P</w:t>
      </w:r>
      <w:r>
        <w:t xml:space="preserve">= 0.0003): hotspots with less </w:t>
      </w:r>
      <w:r w:rsidR="00D14840">
        <w:t xml:space="preserve">intact </w:t>
      </w:r>
      <w:r w:rsidR="00004176">
        <w:t xml:space="preserve">plant </w:t>
      </w:r>
      <w:r>
        <w:t>biomass have higher BII scores.</w:t>
      </w:r>
    </w:p>
    <w:p w14:paraId="64C4C5F2" w14:textId="4D3FA41F" w:rsidR="002E44F0" w:rsidRDefault="00AB5192" w:rsidP="00A27511">
      <w:pPr>
        <w:spacing w:after="0"/>
        <w:ind w:firstLine="720"/>
        <w:jc w:val="both"/>
      </w:pPr>
      <w:r w:rsidRPr="00B032F0">
        <w:rPr>
          <w:highlight w:val="yellow"/>
          <w:rPrChange w:id="10" w:author="Fangyuan Hua" w:date="2019-02-20T16:18:00Z">
            <w:rPr/>
          </w:rPrChange>
        </w:rPr>
        <w:t>We do not understand these patterns</w:t>
      </w:r>
      <w:ins w:id="11" w:author="Fangyuan Hua" w:date="2019-02-20T16:27:00Z">
        <w:r w:rsidR="00011121">
          <w:rPr>
            <w:highlight w:val="yellow"/>
          </w:rPr>
          <w:t xml:space="preserve"> [this sentence </w:t>
        </w:r>
      </w:ins>
      <w:ins w:id="12" w:author="Fangyuan Hua" w:date="2019-02-20T16:28:00Z">
        <w:r w:rsidR="00011121">
          <w:rPr>
            <w:highlight w:val="yellow"/>
          </w:rPr>
          <w:t>might be</w:t>
        </w:r>
      </w:ins>
      <w:ins w:id="13" w:author="Fangyuan Hua" w:date="2019-02-20T16:27:00Z">
        <w:r w:rsidR="00011121">
          <w:rPr>
            <w:highlight w:val="yellow"/>
          </w:rPr>
          <w:t xml:space="preserve"> slightly stiff-faced a</w:t>
        </w:r>
      </w:ins>
      <w:ins w:id="14" w:author="Fangyuan Hua" w:date="2019-02-20T16:28:00Z">
        <w:r w:rsidR="00011121">
          <w:rPr>
            <w:highlight w:val="yellow"/>
          </w:rPr>
          <w:t>nd unfriendly</w:t>
        </w:r>
      </w:ins>
      <w:ins w:id="15" w:author="Fangyuan Hua" w:date="2019-02-20T16:27:00Z">
        <w:r w:rsidR="00011121">
          <w:rPr>
            <w:highlight w:val="yellow"/>
          </w:rPr>
          <w:t>]</w:t>
        </w:r>
      </w:ins>
      <w:r w:rsidRPr="00B032F0">
        <w:rPr>
          <w:highlight w:val="yellow"/>
          <w:rPrChange w:id="16" w:author="Fangyuan Hua" w:date="2019-02-20T16:18:00Z">
            <w:rPr/>
          </w:rPrChange>
        </w:rPr>
        <w:t>,</w:t>
      </w:r>
      <w:r>
        <w:t xml:space="preserve"> and are concerned that uncritical acceptance of the BII will lead to unjustified complacency about the </w:t>
      </w:r>
      <w:r w:rsidR="00E35662">
        <w:t xml:space="preserve">state </w:t>
      </w:r>
      <w:r>
        <w:t>of wild nature</w:t>
      </w:r>
      <w:ins w:id="17" w:author="Fangyuan Hua" w:date="2019-02-20T16:28:00Z">
        <w:r w:rsidR="006A26D9">
          <w:t xml:space="preserve"> [are there cases where BII is unduly downward biased?</w:t>
        </w:r>
        <w:r w:rsidR="006D0B10">
          <w:t xml:space="preserve"> If the issue overwhelmingly is blown-up upward bias, it should be pointed out earlier on</w:t>
        </w:r>
        <w:r w:rsidR="006A26D9">
          <w:t>]</w:t>
        </w:r>
      </w:ins>
      <w:r>
        <w:t>. According to Newbold et al.</w:t>
      </w:r>
      <w:r w:rsidR="001F02A8">
        <w:t>,</w:t>
      </w:r>
      <w:r>
        <w:t xml:space="preserve"> on average the terrestrial BII stands at almost 85% [2] – in contrast to </w:t>
      </w:r>
      <w:r w:rsidR="00F776CB">
        <w:t>evidence</w:t>
      </w:r>
      <w:r>
        <w:t xml:space="preserve"> that </w:t>
      </w:r>
      <w:r w:rsidR="00F776CB">
        <w:t>terrestrial biomass is</w:t>
      </w:r>
      <w:r>
        <w:t xml:space="preserve"> only </w:t>
      </w:r>
      <w:r w:rsidR="00DC7287">
        <w:t xml:space="preserve">half </w:t>
      </w:r>
      <w:r w:rsidR="00F776CB">
        <w:t>w</w:t>
      </w:r>
      <w:r>
        <w:t xml:space="preserve">hat it would </w:t>
      </w:r>
      <w:r w:rsidR="009E74F5">
        <w:t xml:space="preserve">be </w:t>
      </w:r>
      <w:r>
        <w:t>in the absence of human land use [</w:t>
      </w:r>
      <w:r w:rsidR="001C26C2">
        <w:t>5</w:t>
      </w:r>
      <w:r>
        <w:t xml:space="preserve">]. </w:t>
      </w:r>
      <w:ins w:id="18" w:author="Fangyuan Hua" w:date="2019-02-20T16:29:00Z">
        <w:r w:rsidR="006D0B10">
          <w:t>[It seems to me this paragraph could be advanced</w:t>
        </w:r>
      </w:ins>
      <w:ins w:id="19" w:author="Fangyuan Hua" w:date="2019-02-20T16:30:00Z">
        <w:r w:rsidR="006D0B10">
          <w:t xml:space="preserve"> and integrated</w:t>
        </w:r>
      </w:ins>
      <w:ins w:id="20" w:author="Fangyuan Hua" w:date="2019-02-20T16:29:00Z">
        <w:r w:rsidR="006D0B10">
          <w:t xml:space="preserve"> to the beginning where you first introduced BMI</w:t>
        </w:r>
      </w:ins>
      <w:ins w:id="21" w:author="Fangyuan Hua" w:date="2019-02-20T16:30:00Z">
        <w:r w:rsidR="00507BED">
          <w:t xml:space="preserve"> – i.e. this paragraph could be dissolved into other existing paragraphs; its length is a bit too short to be a standalone paragraph anyway</w:t>
        </w:r>
        <w:r w:rsidR="000D74ED">
          <w:t>.</w:t>
        </w:r>
      </w:ins>
      <w:ins w:id="22" w:author="Fangyuan Hua" w:date="2019-02-20T16:29:00Z">
        <w:r w:rsidR="006D0B10">
          <w:t>]</w:t>
        </w:r>
      </w:ins>
    </w:p>
    <w:p w14:paraId="3D5BD19A" w14:textId="597B53CD" w:rsidR="0075632F" w:rsidRDefault="00AB5192" w:rsidP="00A3689A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r w:rsidR="00E360A1">
        <w:t>However, given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ins w:id="23" w:author="Fangyuan Hua" w:date="2019-02-20T16:30:00Z">
        <w:r w:rsidR="000D74ED">
          <w:t xml:space="preserve"> [perhaps the issue is more a</w:t>
        </w:r>
      </w:ins>
      <w:ins w:id="24" w:author="Fangyuan Hua" w:date="2019-02-20T16:31:00Z">
        <w:r w:rsidR="000D74ED">
          <w:t>bout finding out what might be problematic and rectifying BII</w:t>
        </w:r>
        <w:r w:rsidR="00CC075C">
          <w:t>, rather than discarding the index altogether</w:t>
        </w:r>
      </w:ins>
      <w:ins w:id="25" w:author="Fangyuan Hua" w:date="2019-02-20T16:30:00Z">
        <w:r w:rsidR="000D74ED">
          <w:t>]</w:t>
        </w:r>
      </w:ins>
      <w:r w:rsidR="00791E4C">
        <w:t>. To be credible,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</w:t>
      </w:r>
      <w:ins w:id="26" w:author="Fangyuan Hua" w:date="2019-02-20T16:31:00Z">
        <w:r w:rsidR="00C73E5D">
          <w:t xml:space="preserve"> [if I’m no</w:t>
        </w:r>
      </w:ins>
      <w:ins w:id="27" w:author="Fangyuan Hua" w:date="2019-02-20T16:32:00Z">
        <w:r w:rsidR="00C73E5D">
          <w:t xml:space="preserve">t wrong, </w:t>
        </w:r>
        <w:r w:rsidR="0091006E">
          <w:t>BII is about total abundance across species?  That might explain why some of these areas have unusually high numbers.</w:t>
        </w:r>
      </w:ins>
      <w:ins w:id="28" w:author="Fangyuan Hua" w:date="2019-02-20T16:31:00Z">
        <w:r w:rsidR="00C73E5D">
          <w:t>]</w:t>
        </w:r>
      </w:ins>
      <w:r w:rsidR="00791E4C">
        <w:t>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925022">
        <w:t xml:space="preserve">Last, revised 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D12254">
        <w:rPr>
          <w:highlight w:val="yellow"/>
          <w:rPrChange w:id="29" w:author="Fangyuan Hua" w:date="2019-02-20T16:21:00Z">
            <w:rPr/>
          </w:rPrChange>
        </w:rPr>
        <w:t xml:space="preserve">Without such rigorous </w:t>
      </w:r>
      <w:r w:rsidR="00D52A72" w:rsidRPr="00D12254">
        <w:rPr>
          <w:highlight w:val="yellow"/>
          <w:rPrChange w:id="30" w:author="Fangyuan Hua" w:date="2019-02-20T16:21:00Z">
            <w:rPr/>
          </w:rPrChange>
        </w:rPr>
        <w:t xml:space="preserve">validation and </w:t>
      </w:r>
      <w:r w:rsidR="00791E4C" w:rsidRPr="00D12254">
        <w:rPr>
          <w:highlight w:val="yellow"/>
          <w:rPrChange w:id="31" w:author="Fangyuan Hua" w:date="2019-02-20T16:21:00Z">
            <w:rPr/>
          </w:rPrChange>
        </w:rPr>
        <w:t xml:space="preserve">testing we believe it would be unwise to use </w:t>
      </w:r>
      <w:r w:rsidR="00E35662" w:rsidRPr="00D12254">
        <w:rPr>
          <w:highlight w:val="yellow"/>
          <w:rPrChange w:id="32" w:author="Fangyuan Hua" w:date="2019-02-20T16:21:00Z">
            <w:rPr/>
          </w:rPrChange>
        </w:rPr>
        <w:t>the</w:t>
      </w:r>
      <w:r w:rsidR="0010093B" w:rsidRPr="00D12254">
        <w:rPr>
          <w:highlight w:val="yellow"/>
          <w:rPrChange w:id="33" w:author="Fangyuan Hua" w:date="2019-02-20T16:21:00Z">
            <w:rPr/>
          </w:rPrChange>
        </w:rPr>
        <w:t xml:space="preserve"> </w:t>
      </w:r>
      <w:r w:rsidR="00E35662" w:rsidRPr="00D12254">
        <w:rPr>
          <w:highlight w:val="yellow"/>
          <w:rPrChange w:id="34" w:author="Fangyuan Hua" w:date="2019-02-20T16:21:00Z">
            <w:rPr/>
          </w:rPrChange>
        </w:rPr>
        <w:t>BII to guide conservation policy</w:t>
      </w:r>
      <w:ins w:id="35" w:author="Fangyuan Hua" w:date="2019-02-20T16:33:00Z">
        <w:r w:rsidR="00B91320">
          <w:rPr>
            <w:highlight w:val="yellow"/>
          </w:rPr>
          <w:t xml:space="preserve"> [Again, consider reframing the call to be about revising/improving the index rather than about discarding the index</w:t>
        </w:r>
        <w:bookmarkStart w:id="36" w:name="_GoBack"/>
        <w:bookmarkEnd w:id="36"/>
        <w:r w:rsidR="00B91320">
          <w:rPr>
            <w:highlight w:val="yellow"/>
          </w:rPr>
          <w:t>]</w:t>
        </w:r>
      </w:ins>
      <w:r w:rsidRPr="00D12254">
        <w:rPr>
          <w:highlight w:val="yellow"/>
          <w:rPrChange w:id="37" w:author="Fangyuan Hua" w:date="2019-02-20T16:21:00Z">
            <w:rPr/>
          </w:rPrChange>
        </w:rPr>
        <w:t>.</w:t>
      </w:r>
    </w:p>
    <w:p w14:paraId="0684CE0D" w14:textId="77777777" w:rsidR="00DD5103" w:rsidRDefault="00DD5103" w:rsidP="00AB5192">
      <w:pPr>
        <w:spacing w:after="0"/>
        <w:ind w:firstLine="720"/>
        <w:jc w:val="both"/>
      </w:pPr>
    </w:p>
    <w:p w14:paraId="2FE178AE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77DF6846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50B0470E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89E10BC" w14:textId="49CE8FA2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5A2C73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>(</w:t>
      </w:r>
      <w:proofErr w:type="spellStart"/>
      <w:r w:rsidR="00301EE1">
        <w:t>eds</w:t>
      </w:r>
      <w:proofErr w:type="spellEnd"/>
      <w:r w:rsidR="00301EE1">
        <w:t xml:space="preserve">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20C16EBC" w14:textId="22F0D524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proofErr w:type="spellStart"/>
      <w:r w:rsidRPr="0010093B">
        <w:rPr>
          <w:lang w:val="it-IT"/>
        </w:rPr>
        <w:t>Erb</w:t>
      </w:r>
      <w:proofErr w:type="spellEnd"/>
      <w:r w:rsidRPr="0010093B">
        <w:rPr>
          <w:lang w:val="it-IT"/>
        </w:rPr>
        <w:t>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0C2D8612" w14:textId="4A044600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37C1EF66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lastRenderedPageBreak/>
        <w:t>Venter, O.</w:t>
      </w:r>
      <w:r w:rsidR="000C2FA9">
        <w:t xml:space="preserve"> et al. </w:t>
      </w:r>
      <w:r w:rsidR="00BD612A" w:rsidRPr="00A27511">
        <w:rPr>
          <w:i/>
        </w:rPr>
        <w:t xml:space="preserve">Nat. </w:t>
      </w:r>
      <w:proofErr w:type="spellStart"/>
      <w:r w:rsidR="00BD612A" w:rsidRPr="00A27511">
        <w:rPr>
          <w:i/>
        </w:rPr>
        <w:t>Comms</w:t>
      </w:r>
      <w:proofErr w:type="spellEnd"/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50B5FC4A" w14:textId="4A75C9E8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2609F260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66A409F1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3E1E3DD0" w14:textId="58DF9815" w:rsidR="00610A3C" w:rsidRDefault="00610A3C" w:rsidP="00610A3C">
      <w:pPr>
        <w:spacing w:after="0"/>
        <w:rPr>
          <w:b/>
        </w:rPr>
      </w:pPr>
    </w:p>
    <w:p w14:paraId="2936378B" w14:textId="153755BA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6E0813D" wp14:editId="425AD14F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A750" w14:textId="23AB571D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Fangyuan Hua" w:date="2019-02-20T16:18:00Z" w:initials="FH">
    <w:p w14:paraId="5C2479DF" w14:textId="49C7AFED" w:rsidR="00C73E5D" w:rsidRDefault="00C73E5D">
      <w:pPr>
        <w:pStyle w:val="CommentText"/>
      </w:pPr>
      <w:r>
        <w:rPr>
          <w:rStyle w:val="CommentReference"/>
        </w:rPr>
        <w:annotationRef/>
      </w:r>
      <w:r>
        <w:t>The reliability of BMI probably needs to be addressed.  If you can cast doubt on BII, how is it that you can use BMI – a metric that presumably is equally open to critique – as the gauge of the performance of BII?  In case of problems with BMI, how would that affect your critique of BII?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2479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2479DF" w16cid:durableId="2017FC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ngyuan Hua">
    <w15:presenceInfo w15:providerId="None" w15:userId="Fangyuan Hu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92"/>
    <w:rsid w:val="00002395"/>
    <w:rsid w:val="00004176"/>
    <w:rsid w:val="00011121"/>
    <w:rsid w:val="00037123"/>
    <w:rsid w:val="00067001"/>
    <w:rsid w:val="00076BB8"/>
    <w:rsid w:val="000C2FA9"/>
    <w:rsid w:val="000C34AC"/>
    <w:rsid w:val="000D74ED"/>
    <w:rsid w:val="000E471B"/>
    <w:rsid w:val="0010093B"/>
    <w:rsid w:val="001721F8"/>
    <w:rsid w:val="00185EE0"/>
    <w:rsid w:val="00193BB5"/>
    <w:rsid w:val="001B3042"/>
    <w:rsid w:val="001C041A"/>
    <w:rsid w:val="001C26C2"/>
    <w:rsid w:val="001C58F9"/>
    <w:rsid w:val="001F02A8"/>
    <w:rsid w:val="00270A9B"/>
    <w:rsid w:val="002D42BF"/>
    <w:rsid w:val="002E44F0"/>
    <w:rsid w:val="00301EE1"/>
    <w:rsid w:val="00324658"/>
    <w:rsid w:val="003246F2"/>
    <w:rsid w:val="003B1E61"/>
    <w:rsid w:val="003B7604"/>
    <w:rsid w:val="003D2451"/>
    <w:rsid w:val="003D4EA3"/>
    <w:rsid w:val="003E72EC"/>
    <w:rsid w:val="0040194E"/>
    <w:rsid w:val="00447A4E"/>
    <w:rsid w:val="004A570E"/>
    <w:rsid w:val="004D468A"/>
    <w:rsid w:val="004F1908"/>
    <w:rsid w:val="00507BED"/>
    <w:rsid w:val="00532C7D"/>
    <w:rsid w:val="00534BA9"/>
    <w:rsid w:val="00564050"/>
    <w:rsid w:val="00564450"/>
    <w:rsid w:val="0057536D"/>
    <w:rsid w:val="00610A3C"/>
    <w:rsid w:val="00630946"/>
    <w:rsid w:val="006A26D9"/>
    <w:rsid w:val="006C620F"/>
    <w:rsid w:val="006D0B10"/>
    <w:rsid w:val="006E36B8"/>
    <w:rsid w:val="00721D79"/>
    <w:rsid w:val="00751DED"/>
    <w:rsid w:val="0075632F"/>
    <w:rsid w:val="00791E4C"/>
    <w:rsid w:val="007A5057"/>
    <w:rsid w:val="007A64AC"/>
    <w:rsid w:val="00841395"/>
    <w:rsid w:val="00842A33"/>
    <w:rsid w:val="008540DC"/>
    <w:rsid w:val="00862CAE"/>
    <w:rsid w:val="00882C6C"/>
    <w:rsid w:val="008A7BBE"/>
    <w:rsid w:val="008C64F8"/>
    <w:rsid w:val="008F37C6"/>
    <w:rsid w:val="008F72D7"/>
    <w:rsid w:val="0091006E"/>
    <w:rsid w:val="00925022"/>
    <w:rsid w:val="009374F3"/>
    <w:rsid w:val="009818D4"/>
    <w:rsid w:val="009C058F"/>
    <w:rsid w:val="009E74F5"/>
    <w:rsid w:val="00A15DBB"/>
    <w:rsid w:val="00A27511"/>
    <w:rsid w:val="00A3689A"/>
    <w:rsid w:val="00AB5192"/>
    <w:rsid w:val="00AF4FA1"/>
    <w:rsid w:val="00B032F0"/>
    <w:rsid w:val="00B56F86"/>
    <w:rsid w:val="00B705C3"/>
    <w:rsid w:val="00B81DA6"/>
    <w:rsid w:val="00B91320"/>
    <w:rsid w:val="00BD612A"/>
    <w:rsid w:val="00C158C2"/>
    <w:rsid w:val="00C736A4"/>
    <w:rsid w:val="00C73E5D"/>
    <w:rsid w:val="00CB2EBD"/>
    <w:rsid w:val="00CC075C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8170C"/>
    <w:rsid w:val="00EB5216"/>
    <w:rsid w:val="00EC3AB7"/>
    <w:rsid w:val="00ED1C9C"/>
    <w:rsid w:val="00ED40D2"/>
    <w:rsid w:val="00EE3F3F"/>
    <w:rsid w:val="00F41E62"/>
    <w:rsid w:val="00F5586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AB4D"/>
  <w15:docId w15:val="{1AFF4ED1-EB72-448A-AC63-C58FAFF6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BF4A7-B1DA-F244-B7AD-4526F99F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Balmford</dc:creator>
  <cp:lastModifiedBy>Fangyuan Hua</cp:lastModifiedBy>
  <cp:revision>17</cp:revision>
  <dcterms:created xsi:type="dcterms:W3CDTF">2019-02-20T11:11:00Z</dcterms:created>
  <dcterms:modified xsi:type="dcterms:W3CDTF">2019-02-20T16:33:00Z</dcterms:modified>
</cp:coreProperties>
</file>