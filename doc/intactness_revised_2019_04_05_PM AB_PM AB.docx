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0A3685F5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del w:id="0" w:author="Philip Martin" w:date="2019-04-03T22:49:00Z">
        <w:r w:rsidDel="00B30804">
          <w:delText>.</w:delText>
        </w:r>
      </w:del>
      <w:r>
        <w:t xml:space="preserve"> </w:t>
      </w:r>
      <w:ins w:id="1" w:author="Philip Martin" w:date="2019-04-03T22:49:00Z">
        <w:r w:rsidR="00B30804">
          <w:t>h</w:t>
        </w:r>
      </w:ins>
      <w:ins w:id="2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1A380701" w:rsidR="00AB5192" w:rsidRDefault="006E36B8" w:rsidP="00B15AA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3" w:author="Philip Martin" w:date="2019-04-03T22:50:00Z">
        <w:r w:rsidR="00B30804">
          <w:t xml:space="preserve">plant </w:t>
        </w:r>
      </w:ins>
      <w:ins w:id="4" w:author="Philip Martin" w:date="2019-04-03T22:16:00Z">
        <w:r w:rsidR="007553FA">
          <w:t xml:space="preserve">biomass of vegetation relative to </w:t>
        </w:r>
      </w:ins>
      <w:ins w:id="5" w:author="Philip Martin" w:date="2019-04-05T23:42:00Z">
        <w:r w:rsidR="00A760F5">
          <w:t xml:space="preserve">that in </w:t>
        </w:r>
      </w:ins>
      <w:ins w:id="6" w:author="Philip Martin" w:date="2019-04-03T22:16:00Z">
        <w:r w:rsidR="007553FA">
          <w:t>the same location without human disturbance</w:t>
        </w:r>
      </w:ins>
      <w:del w:id="7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8" w:author="Philip Martin" w:date="2019-04-05T23:42:00Z">
        <w:r w:rsidR="00A760F5">
          <w:t>In aggre</w:t>
        </w:r>
      </w:ins>
      <w:ins w:id="9" w:author="Philip Martin" w:date="2019-04-05T23:43:00Z">
        <w:r w:rsidR="00A760F5">
          <w:t xml:space="preserve">gate terms, </w:t>
        </w:r>
      </w:ins>
      <w:del w:id="10" w:author="Philip Martin" w:date="2019-04-05T23:43:00Z">
        <w:r w:rsidR="00C14CE3" w:rsidDel="00A760F5">
          <w:delText>T</w:delText>
        </w:r>
      </w:del>
      <w:ins w:id="11" w:author="Philip Martin" w:date="2019-04-05T23:43:00Z">
        <w:r w:rsidR="00A760F5">
          <w:t>t</w:t>
        </w:r>
      </w:ins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12" w:author="Philip Martin" w:date="2019-04-03T21:22:00Z">
        <w:r w:rsidR="00AA3C6E" w:rsidDel="003711B0">
          <w:delText>Despite differences at a global scale, b</w:delText>
        </w:r>
      </w:del>
      <w:ins w:id="13" w:author="Philip Martin" w:date="2019-04-05T23:38:00Z">
        <w:r w:rsidR="00B15AA2">
          <w:t xml:space="preserve"> Turning to spatial patterns, although plant biomass and community-wide abundance metrics measure different attributes of biodiversity, b</w:t>
        </w:r>
      </w:ins>
      <w:r w:rsidR="00AA3C6E">
        <w:t xml:space="preserve">ecause </w:t>
      </w:r>
      <w:ins w:id="14" w:author="Philip Martin" w:date="2019-04-05T23:38:00Z">
        <w:r w:rsidR="00B15AA2">
          <w:t xml:space="preserve">anthropogenic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del w:id="15" w:author="Philip Martin" w:date="2019-04-05T23:39:00Z">
        <w:r w:rsidR="00270A9B" w:rsidDel="00B15AA2">
          <w:delText xml:space="preserve">caused </w:delText>
        </w:r>
        <w:r w:rsidR="00721D79" w:rsidDel="00B15AA2">
          <w:delText xml:space="preserve">by anthropogenic land-use change </w:delText>
        </w:r>
        <w:r w:rsidDel="00B15AA2">
          <w:delText xml:space="preserve">is </w:delText>
        </w:r>
      </w:del>
      <w:ins w:id="16" w:author="Philip Martin" w:date="2019-04-05T23:39:00Z">
        <w:r w:rsidR="00B15AA2">
          <w:t xml:space="preserve">together constitute </w:t>
        </w:r>
      </w:ins>
      <w:r>
        <w:t xml:space="preserve">the </w:t>
      </w:r>
      <w:del w:id="17" w:author="Philip Martin" w:date="2019-04-05T23:39:00Z">
        <w:r w:rsidDel="00B15AA2">
          <w:delText xml:space="preserve">major </w:delText>
        </w:r>
      </w:del>
      <w:ins w:id="18" w:author="Philip Martin" w:date="2019-04-05T23:39:00Z">
        <w:r w:rsidR="00B15AA2">
          <w:t xml:space="preserve">greatest </w:t>
        </w:r>
      </w:ins>
      <w:r>
        <w:t xml:space="preserve">driver of wild </w:t>
      </w:r>
      <w:r w:rsidR="000E471B">
        <w:t>population</w:t>
      </w:r>
      <w:r>
        <w:t>s’ declines</w:t>
      </w:r>
      <w:ins w:id="19" w:author="Philip Martin" w:date="2019-04-03T22:51:00Z">
        <w:r w:rsidR="00B30804">
          <w:t>,</w:t>
        </w:r>
      </w:ins>
      <w:r>
        <w:t xml:space="preserve"> </w:t>
      </w:r>
      <w:del w:id="20" w:author="Philip Martin" w:date="2019-04-05T23:40:00Z">
        <w:r w:rsidDel="00B15AA2">
          <w:delText>we</w:delText>
        </w:r>
        <w:r w:rsidR="00AB5192" w:rsidDel="00B15AA2">
          <w:delText xml:space="preserve"> expect</w:delText>
        </w:r>
        <w:r w:rsidDel="00B15AA2">
          <w:delText>ed</w:delText>
        </w:r>
        <w:r w:rsidR="00AB5192" w:rsidDel="00B15AA2">
          <w:delText xml:space="preserve"> the two indices to be positively correlated across space</w:delText>
        </w:r>
        <w:r w:rsidR="00791E4C" w:rsidRPr="00791E4C" w:rsidDel="00B15AA2">
          <w:delText xml:space="preserve"> </w:delText>
        </w:r>
        <w:r w:rsidR="00791E4C" w:rsidDel="00B15AA2">
          <w:delText>However, biomass and abundance metrics measure different attributes of biodiversity</w:delText>
        </w:r>
      </w:del>
      <w:ins w:id="21" w:author="Philip Martin" w:date="2019-04-05T23:40:00Z">
        <w:r w:rsidR="00B15AA2">
          <w:t xml:space="preserve"> we expected the two indices to  broadly co-vary across sp</w:t>
        </w:r>
      </w:ins>
      <w:ins w:id="22" w:author="Philip Martin" w:date="2019-04-05T23:41:00Z">
        <w:r w:rsidR="00B15AA2">
          <w:t xml:space="preserve">ace. That said, </w:t>
        </w:r>
      </w:ins>
      <w:ins w:id="23" w:author="Andrew Balmford" w:date="2019-04-07T08:05:00Z">
        <w:r w:rsidR="00716CB5">
          <w:t>i</w:t>
        </w:r>
      </w:ins>
      <w:bookmarkStart w:id="24" w:name="_GoBack"/>
      <w:bookmarkEnd w:id="24"/>
      <w:del w:id="25" w:author="Philip Martin" w:date="2019-04-05T23:41:00Z">
        <w:r w:rsidR="00AF4FA1" w:rsidDel="00B15AA2">
          <w:delText>. I</w:delText>
        </w:r>
      </w:del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del w:id="26" w:author="Philip Martin" w:date="2019-04-05T23:41:00Z">
        <w:r w:rsidR="00AF4FA1" w:rsidDel="00B15AA2">
          <w:delText xml:space="preserve">but </w:delText>
        </w:r>
      </w:del>
      <w:ins w:id="27" w:author="Philip Martin" w:date="2019-04-05T23:41:00Z">
        <w:r w:rsidR="00B15AA2">
          <w:t xml:space="preserve">and </w:t>
        </w:r>
      </w:ins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28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5ED0DD7B" w:rsidR="004902BC" w:rsidRDefault="00AB5192" w:rsidP="00AB5192">
      <w:pPr>
        <w:spacing w:after="0"/>
        <w:ind w:firstLine="720"/>
        <w:jc w:val="both"/>
        <w:rPr>
          <w:ins w:id="29" w:author="Philip Martin" w:date="2019-04-03T23:22:00Z"/>
        </w:rPr>
      </w:pPr>
      <w:del w:id="30" w:author="Philip Martin" w:date="2019-04-03T21:23:00Z">
        <w:r w:rsidDel="003711B0">
          <w:delText>However</w:delText>
        </w:r>
      </w:del>
      <w:ins w:id="31" w:author="Philip Martin" w:date="2019-04-05T23:41:00Z">
        <w:r w:rsidR="00B15AA2">
          <w:t xml:space="preserve"> In practice </w:t>
        </w:r>
      </w:ins>
      <w:commentRangeStart w:id="32"/>
      <w:r>
        <w:t xml:space="preserve"> </w:t>
      </w:r>
      <w:commentRangeEnd w:id="32"/>
      <w:r w:rsidR="0038102F">
        <w:rPr>
          <w:rStyle w:val="CommentReference"/>
        </w:rPr>
        <w:commentReference w:id="32"/>
      </w:r>
      <w:r>
        <w:t>the</w:t>
      </w:r>
      <w:r w:rsidR="000E471B">
        <w:t xml:space="preserve"> two indices </w:t>
      </w:r>
      <w:r w:rsidR="00E35662">
        <w:t xml:space="preserve">exhibit </w:t>
      </w:r>
      <w:del w:id="33" w:author="Philip Martin" w:date="2019-04-05T23:34:00Z">
        <w:r w:rsidR="00E35662" w:rsidDel="00792E39">
          <w:delText xml:space="preserve">very </w:delText>
        </w:r>
      </w:del>
      <w:r w:rsidR="00E35662">
        <w:t xml:space="preserve">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 xml:space="preserve">, </w:t>
      </w:r>
      <w:r w:rsidR="00185EE0">
        <w:lastRenderedPageBreak/>
        <w:t>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</w:t>
      </w:r>
      <w:del w:id="34" w:author="Philip Martin" w:date="2019-04-05T23:34:00Z">
        <w:r w:rsidDel="00792E39">
          <w:delText xml:space="preserve">The BII and BMI </w:delText>
        </w:r>
      </w:del>
      <w:del w:id="35" w:author="Philip Martin" w:date="2019-04-04T23:52:00Z">
        <w:r w:rsidDel="00412444">
          <w:delText xml:space="preserve">concur </w:delText>
        </w:r>
      </w:del>
      <w:del w:id="36" w:author="Philip Martin" w:date="2019-04-05T23:34:00Z">
        <w:r w:rsidDel="00792E39">
          <w:delText xml:space="preserve">(grey) </w:delText>
        </w:r>
      </w:del>
      <w:del w:id="37" w:author="Philip Martin" w:date="2019-04-04T23:52:00Z">
        <w:r w:rsidR="00791E4C" w:rsidDel="00412444">
          <w:delText xml:space="preserve">across </w:delText>
        </w:r>
      </w:del>
      <w:del w:id="38" w:author="Philip Martin" w:date="2019-04-05T23:34:00Z">
        <w:r w:rsidDel="00792E39">
          <w:delText xml:space="preserve">less than half the </w:delText>
        </w:r>
        <w:r w:rsidR="00F81DEF" w:rsidDel="00792E39">
          <w:delText xml:space="preserve">global </w:delText>
        </w:r>
        <w:r w:rsidDel="00792E39">
          <w:delText>land surface, mostly in taiga and tundra</w:delText>
        </w:r>
        <w:r w:rsidR="00F81DEF" w:rsidDel="00792E39">
          <w:delText>,</w:delText>
        </w:r>
        <w:r w:rsidDel="00792E39">
          <w:delText xml:space="preserve"> </w:delText>
        </w:r>
        <w:r w:rsidR="008F72D7" w:rsidDel="00792E39">
          <w:delText>Amazonia and the Congo</w:delText>
        </w:r>
        <w:r w:rsidDel="00792E39">
          <w:delText xml:space="preserve">. </w:delText>
        </w:r>
      </w:del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39" w:author="Philip Martin" w:date="2019-04-03T23:11:00Z">
        <w:r w:rsidR="00E360A1" w:rsidDel="00BE559F">
          <w:delText>However, g</w:delText>
        </w:r>
      </w:del>
      <w:ins w:id="40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41" w:author="Philip Martin" w:date="2019-04-03T23:08:00Z">
        <w:r w:rsidR="00791E4C" w:rsidDel="00BE559F">
          <w:delText>be credible</w:delText>
        </w:r>
      </w:del>
      <w:ins w:id="42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2" w:author="Andrew Balmford" w:date="2019-04-05T10:11:00Z" w:initials="AB">
    <w:p w14:paraId="7DA62E9B" w14:textId="78A7EB4E" w:rsidR="0038102F" w:rsidRDefault="0038102F">
      <w:pPr>
        <w:pStyle w:val="CommentText"/>
      </w:pPr>
      <w:r>
        <w:rPr>
          <w:rStyle w:val="CommentReference"/>
        </w:rPr>
        <w:annotationRef/>
      </w:r>
      <w:r>
        <w:t>note I suggest deleting comma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A62E9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A62E9B" w16cid:durableId="205263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 Martin">
    <w15:presenceInfo w15:providerId="Windows Live" w15:userId="5bf753cfe35a4305"/>
  </w15:person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C2FA9"/>
    <w:rsid w:val="000C34AC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16CB5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5325-A6F3-46C2-BA89-74863185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1263</Words>
  <Characters>7200</Characters>
  <Application>Microsoft Office Word</Application>
  <DocSecurity>4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Andrew Balmford</cp:lastModifiedBy>
  <cp:revision>2</cp:revision>
  <dcterms:created xsi:type="dcterms:W3CDTF">2019-04-07T07:07:00Z</dcterms:created>
  <dcterms:modified xsi:type="dcterms:W3CDTF">2019-04-07T07:07:00Z</dcterms:modified>
</cp:coreProperties>
</file>