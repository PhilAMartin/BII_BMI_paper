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67F7F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00E5E955" w14:textId="77777777" w:rsidR="00D85A9B" w:rsidRPr="00D85A9B" w:rsidRDefault="00D85A9B" w:rsidP="00D85A9B">
      <w:pPr>
        <w:spacing w:after="0"/>
        <w:jc w:val="both"/>
        <w:rPr>
          <w:vertAlign w:val="superscript"/>
        </w:rPr>
      </w:pPr>
      <w:r w:rsidRPr="00D85A9B">
        <w:t>Philip A. Martin</w:t>
      </w:r>
      <w:r w:rsidRPr="00D85A9B">
        <w:rPr>
          <w:vertAlign w:val="superscript"/>
        </w:rPr>
        <w:t>1</w:t>
      </w:r>
      <w:r>
        <w:t>,</w:t>
      </w:r>
      <w:r>
        <w:rPr>
          <w:vertAlign w:val="superscript"/>
        </w:rPr>
        <w:t xml:space="preserve"> </w:t>
      </w:r>
      <w:r w:rsidRPr="00D85A9B">
        <w:t>Rhys E. Green</w:t>
      </w:r>
      <w:r w:rsidRPr="00D85A9B">
        <w:rPr>
          <w:vertAlign w:val="superscript"/>
        </w:rPr>
        <w:t>1,2*</w:t>
      </w:r>
      <w:ins w:id="0" w:author="Philip Martin" w:date="2019-02-20T23:17:00Z">
        <w:del w:id="1" w:author="Philip Martin [2]" w:date="2019-02-21T15:20:00Z">
          <w:r w:rsidR="00066548" w:rsidDel="00B7411B">
            <w:delText>,</w:delText>
          </w:r>
        </w:del>
        <w:r w:rsidR="00066548">
          <w:t xml:space="preserve"> </w:t>
        </w:r>
      </w:ins>
      <w:del w:id="2" w:author="Philip Martin" w:date="2019-02-20T23:17:00Z">
        <w:r w:rsidRPr="00D85A9B" w:rsidDel="00066548">
          <w:delText>, Piero Visconti</w:delText>
        </w:r>
        <w:r w:rsidRPr="00D85A9B" w:rsidDel="00066548">
          <w:rPr>
            <w:vertAlign w:val="superscript"/>
          </w:rPr>
          <w:delText>3</w:delText>
        </w:r>
        <w:r w:rsidRPr="00D85A9B" w:rsidDel="00066548">
          <w:delText xml:space="preserve"> </w:delText>
        </w:r>
      </w:del>
      <w:r w:rsidRPr="00D85A9B">
        <w:t>and Andrew Balmford</w:t>
      </w:r>
      <w:r w:rsidRPr="00D85A9B">
        <w:rPr>
          <w:vertAlign w:val="superscript"/>
        </w:rPr>
        <w:t>1</w:t>
      </w:r>
    </w:p>
    <w:p w14:paraId="0F350C37" w14:textId="77777777" w:rsidR="00D85A9B" w:rsidRPr="00D85A9B" w:rsidRDefault="00D85A9B" w:rsidP="00D85A9B">
      <w:pPr>
        <w:spacing w:after="0"/>
        <w:jc w:val="both"/>
      </w:pPr>
    </w:p>
    <w:p w14:paraId="01226583" w14:textId="77777777" w:rsidR="00D85A9B" w:rsidRDefault="00D85A9B" w:rsidP="00AB5192">
      <w:pPr>
        <w:spacing w:after="0"/>
        <w:jc w:val="both"/>
      </w:pPr>
      <w:r w:rsidRPr="00D85A9B">
        <w:rPr>
          <w:vertAlign w:val="superscript"/>
        </w:rPr>
        <w:t>1</w:t>
      </w:r>
      <w:r w:rsidRPr="00D85A9B">
        <w:t xml:space="preserve">Conservation Science Group, Department of Zoology, University of Cambridge, Downing Street, Cambridge CB2 3EJ, UK, </w:t>
      </w:r>
      <w:r w:rsidRPr="00D85A9B">
        <w:rPr>
          <w:vertAlign w:val="superscript"/>
        </w:rPr>
        <w:t>2</w:t>
      </w:r>
      <w:r w:rsidRPr="00D85A9B">
        <w:t xml:space="preserve">RSPB Centre for Conservation Science, The Lodge, Sandy, Bedfordshire SG19 2DL, UK, </w:t>
      </w:r>
      <w:del w:id="3" w:author="Philip Martin" w:date="2019-02-20T23:17:00Z">
        <w:r w:rsidRPr="00D85A9B" w:rsidDel="00066548">
          <w:rPr>
            <w:vertAlign w:val="superscript"/>
          </w:rPr>
          <w:delText>3</w:delText>
        </w:r>
        <w:r w:rsidRPr="00D85A9B" w:rsidDel="00066548">
          <w:delText>Institute of Zoology, Zoological Society of London, Regent's Park, London, NW1 4RY, UK.</w:delText>
        </w:r>
      </w:del>
    </w:p>
    <w:p w14:paraId="1F9D152A" w14:textId="77777777" w:rsidR="00D85A9B" w:rsidRDefault="00D85A9B" w:rsidP="00AB5192">
      <w:pPr>
        <w:spacing w:after="0"/>
        <w:jc w:val="both"/>
      </w:pPr>
    </w:p>
    <w:p w14:paraId="6841C1CA" w14:textId="77777777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 [1]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>
        <w:t xml:space="preserve"> [2].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>
        <w:t xml:space="preserve"> target 5.</w:t>
      </w:r>
      <w:r w:rsidR="00F55865">
        <w:t xml:space="preserve"> </w:t>
      </w:r>
      <w:r w:rsidR="00882C6C">
        <w:t xml:space="preserve">We strongly support development of </w:t>
      </w:r>
      <w:ins w:id="4" w:author="Philip Martin [2]" w:date="2019-02-21T15:25:00Z">
        <w:r w:rsidR="0023710F">
          <w:t>spatially</w:t>
        </w:r>
      </w:ins>
      <w:ins w:id="5" w:author="reg29" w:date="2019-02-21T16:07:00Z">
        <w:r w:rsidR="00C14CE3">
          <w:t>-</w:t>
        </w:r>
      </w:ins>
      <w:ins w:id="6" w:author="Philip Martin [2]" w:date="2019-02-21T15:25:00Z">
        <w:del w:id="7" w:author="reg29" w:date="2019-02-21T16:07:00Z">
          <w:r w:rsidR="0023710F" w:rsidDel="00C14CE3">
            <w:delText xml:space="preserve"> </w:delText>
          </w:r>
        </w:del>
        <w:r w:rsidR="0023710F">
          <w:t xml:space="preserve">explicit </w:t>
        </w:r>
      </w:ins>
      <w:r w:rsidR="00882C6C">
        <w:t>indicators such as the BII</w:t>
      </w:r>
      <w:ins w:id="8" w:author="reg29" w:date="2019-02-21T16:08:00Z">
        <w:r w:rsidR="00C14CE3">
          <w:t>,</w:t>
        </w:r>
      </w:ins>
      <w:ins w:id="9" w:author="Philip Martin" w:date="2019-02-20T23:44:00Z">
        <w:r w:rsidR="00883C28">
          <w:t xml:space="preserve"> </w:t>
        </w:r>
        <w:commentRangeStart w:id="10"/>
        <w:del w:id="11" w:author="Philip Martin [2]" w:date="2019-02-21T15:25:00Z">
          <w:r w:rsidR="00883C28" w:rsidDel="0023710F">
            <w:delText xml:space="preserve">and </w:delText>
          </w:r>
        </w:del>
      </w:ins>
      <w:ins w:id="12" w:author="Philip Martin [2]" w:date="2019-02-21T15:25:00Z">
        <w:r w:rsidR="0023710F">
          <w:t>which</w:t>
        </w:r>
      </w:ins>
      <w:ins w:id="13" w:author="Philip Martin [2]" w:date="2019-02-21T15:21:00Z">
        <w:r w:rsidR="00B7411B">
          <w:t xml:space="preserve"> </w:t>
        </w:r>
      </w:ins>
      <w:ins w:id="14" w:author="reg29" w:date="2019-02-21T16:08:00Z">
        <w:r w:rsidR="00C14CE3">
          <w:t>can be used to prioritise areas for</w:t>
        </w:r>
      </w:ins>
      <w:ins w:id="15" w:author="Philip Martin [2]" w:date="2019-02-21T15:23:00Z">
        <w:del w:id="16" w:author="reg29" w:date="2019-02-21T16:08:00Z">
          <w:r w:rsidR="00B7411B" w:rsidDel="00C14CE3">
            <w:delText xml:space="preserve">potentially </w:delText>
          </w:r>
        </w:del>
      </w:ins>
      <w:ins w:id="17" w:author="Philip Martin [2]" w:date="2019-02-21T15:21:00Z">
        <w:del w:id="18" w:author="reg29" w:date="2019-02-21T16:08:00Z">
          <w:r w:rsidR="0023710F" w:rsidDel="00C14CE3">
            <w:delText>allow</w:delText>
          </w:r>
          <w:r w:rsidR="00B7411B" w:rsidDel="00C14CE3">
            <w:delText xml:space="preserve"> </w:delText>
          </w:r>
        </w:del>
      </w:ins>
      <w:ins w:id="19" w:author="Philip Martin [2]" w:date="2019-02-21T15:23:00Z">
        <w:del w:id="20" w:author="reg29" w:date="2019-02-21T16:08:00Z">
          <w:r w:rsidR="0023710F" w:rsidDel="00C14CE3">
            <w:delText>for prioritisation of</w:delText>
          </w:r>
        </w:del>
        <w:r w:rsidR="0023710F">
          <w:t xml:space="preserve"> conservation </w:t>
        </w:r>
      </w:ins>
      <w:ins w:id="21" w:author="Philip Martin [2]" w:date="2019-02-21T15:24:00Z">
        <w:r w:rsidR="0023710F">
          <w:t>investment</w:t>
        </w:r>
      </w:ins>
      <w:commentRangeEnd w:id="10"/>
      <w:r w:rsidR="00633751">
        <w:rPr>
          <w:rStyle w:val="CommentReference"/>
        </w:rPr>
        <w:commentReference w:id="10"/>
      </w:r>
      <w:ins w:id="22" w:author="Philip Martin [2]" w:date="2019-02-21T15:23:00Z">
        <w:r w:rsidR="0023710F">
          <w:t xml:space="preserve">. </w:t>
        </w:r>
      </w:ins>
      <w:ins w:id="23" w:author="reg29" w:date="2019-02-21T16:25:00Z">
        <w:r w:rsidR="00021D99">
          <w:t xml:space="preserve">However, </w:t>
        </w:r>
      </w:ins>
      <w:ins w:id="24" w:author="Philip Martin" w:date="2019-02-20T23:44:00Z">
        <w:del w:id="25" w:author="Philip Martin [2]" w:date="2019-02-21T15:23:00Z">
          <w:r w:rsidR="00883C28" w:rsidDel="0023710F">
            <w:delText>g</w:delText>
          </w:r>
        </w:del>
      </w:ins>
      <w:ins w:id="26" w:author="Philip Martin [2]" w:date="2019-02-21T15:23:00Z">
        <w:del w:id="27" w:author="reg29" w:date="2019-02-21T16:25:00Z">
          <w:r w:rsidR="0023710F" w:rsidDel="00021D99">
            <w:delText>G</w:delText>
          </w:r>
        </w:del>
      </w:ins>
      <w:ins w:id="28" w:author="Philip Martin" w:date="2019-02-20T22:47:00Z">
        <w:del w:id="29" w:author="reg29" w:date="2019-02-21T16:25:00Z">
          <w:r w:rsidR="0051307D" w:rsidDel="00021D99">
            <w:delText xml:space="preserve">iven </w:delText>
          </w:r>
        </w:del>
      </w:ins>
      <w:ins w:id="30" w:author="Philip Martin [2]" w:date="2019-02-21T15:23:00Z">
        <w:del w:id="31" w:author="reg29" w:date="2019-02-21T16:25:00Z">
          <w:r w:rsidR="0023710F" w:rsidDel="00021D99">
            <w:delText xml:space="preserve">the </w:delText>
          </w:r>
        </w:del>
      </w:ins>
      <w:ins w:id="32" w:author="Philip Martin" w:date="2019-02-20T23:44:00Z">
        <w:del w:id="33" w:author="Philip Martin [2]" w:date="2019-02-21T15:23:00Z">
          <w:r w:rsidR="00883C28" w:rsidDel="0023710F">
            <w:delText>its</w:delText>
          </w:r>
        </w:del>
      </w:ins>
      <w:ins w:id="34" w:author="Philip Martin" w:date="2019-02-20T22:47:00Z">
        <w:del w:id="35" w:author="Philip Martin [2]" w:date="2019-02-21T15:23:00Z">
          <w:r w:rsidR="0051307D" w:rsidDel="0023710F">
            <w:delText xml:space="preserve"> </w:delText>
          </w:r>
        </w:del>
        <w:del w:id="36" w:author="reg29" w:date="2019-02-21T16:25:00Z">
          <w:r w:rsidR="0051307D" w:rsidDel="00021D99">
            <w:delText xml:space="preserve">growing policy significance </w:delText>
          </w:r>
        </w:del>
      </w:ins>
      <w:ins w:id="37" w:author="Philip Martin [2]" w:date="2019-02-21T15:23:00Z">
        <w:del w:id="38" w:author="reg29" w:date="2019-02-21T16:25:00Z">
          <w:r w:rsidR="0023710F" w:rsidDel="00021D99">
            <w:delText xml:space="preserve">of the BII </w:delText>
          </w:r>
        </w:del>
      </w:ins>
      <w:ins w:id="39" w:author="Philip Martin" w:date="2019-02-20T22:48:00Z">
        <w:del w:id="40" w:author="reg29" w:date="2019-02-21T16:25:00Z">
          <w:r w:rsidR="0051307D" w:rsidDel="00021D99">
            <w:delText>i</w:delText>
          </w:r>
        </w:del>
      </w:ins>
      <w:ins w:id="41" w:author="reg29" w:date="2019-02-21T16:25:00Z">
        <w:r w:rsidR="00021D99">
          <w:t>i</w:t>
        </w:r>
      </w:ins>
      <w:ins w:id="42" w:author="Philip Martin" w:date="2019-02-20T22:48:00Z">
        <w:r w:rsidR="0051307D">
          <w:t>t is important that the metric is as robust as possible</w:t>
        </w:r>
      </w:ins>
      <w:ins w:id="43" w:author="reg29" w:date="2019-02-21T16:25:00Z">
        <w:r w:rsidR="00021D99">
          <w:t xml:space="preserve"> and</w:t>
        </w:r>
      </w:ins>
      <w:ins w:id="44" w:author="Philip Martin" w:date="2019-02-20T22:48:00Z">
        <w:del w:id="45" w:author="reg29" w:date="2019-02-21T16:09:00Z">
          <w:r w:rsidR="0051307D" w:rsidDel="00C14CE3">
            <w:delText>.</w:delText>
          </w:r>
        </w:del>
      </w:ins>
      <w:del w:id="46" w:author="Philip Martin" w:date="2019-02-20T22:39:00Z">
        <w:r w:rsidR="00882C6C" w:rsidDel="0051307D">
          <w:delText>,</w:delText>
        </w:r>
      </w:del>
      <w:del w:id="47" w:author="reg29" w:date="2019-02-21T16:09:00Z">
        <w:r w:rsidR="00882C6C" w:rsidDel="00C14CE3">
          <w:delText xml:space="preserve"> </w:delText>
        </w:r>
      </w:del>
      <w:del w:id="48" w:author="Philip Martin" w:date="2019-02-20T22:49:00Z">
        <w:r w:rsidR="00882C6C" w:rsidDel="00812E95">
          <w:delText xml:space="preserve">but </w:delText>
        </w:r>
        <w:r w:rsidR="00882C6C" w:rsidRPr="00812E95" w:rsidDel="00812E95">
          <w:delText xml:space="preserve">the </w:delText>
        </w:r>
        <w:r w:rsidR="00F55865" w:rsidRPr="00812E95" w:rsidDel="00812E95">
          <w:delText xml:space="preserve">growing policy significance </w:delText>
        </w:r>
        <w:r w:rsidR="00F90B24" w:rsidRPr="00812E95" w:rsidDel="00812E95">
          <w:delText>of BII has</w:delText>
        </w:r>
      </w:del>
      <w:ins w:id="49" w:author="Philip Martin" w:date="2019-02-20T22:49:00Z">
        <w:del w:id="50" w:author="reg29" w:date="2019-02-21T16:09:00Z">
          <w:r w:rsidR="00812E95" w:rsidDel="00C14CE3">
            <w:delText>However</w:delText>
          </w:r>
        </w:del>
        <w:del w:id="51" w:author="reg29" w:date="2019-02-21T16:25:00Z">
          <w:r w:rsidR="00812E95" w:rsidDel="00021D99">
            <w:delText>,</w:delText>
          </w:r>
        </w:del>
      </w:ins>
      <w:del w:id="52" w:author="reg29" w:date="2019-02-21T16:25:00Z">
        <w:r w:rsidR="00F90B24" w:rsidRPr="00812E95" w:rsidDel="00021D99">
          <w:delText xml:space="preserve"> </w:delText>
        </w:r>
      </w:del>
      <w:ins w:id="53" w:author="reg29" w:date="2019-02-21T16:09:00Z">
        <w:r w:rsidR="00C14CE3">
          <w:t xml:space="preserve"> </w:t>
        </w:r>
      </w:ins>
      <w:del w:id="54" w:author="Philip Martin" w:date="2019-02-20T22:49:00Z">
        <w:r w:rsidR="00F90B24" w:rsidRPr="00812E95" w:rsidDel="00812E95">
          <w:delText xml:space="preserve">drawn our attention to </w:delText>
        </w:r>
      </w:del>
      <w:ins w:id="55" w:author="Philip Martin" w:date="2019-02-20T22:49:00Z">
        <w:r w:rsidR="00812E95" w:rsidRPr="00066548">
          <w:t xml:space="preserve">we have noticed </w:t>
        </w:r>
      </w:ins>
      <w:r w:rsidR="00F90B24" w:rsidRPr="00812E95">
        <w:t>s</w:t>
      </w:r>
      <w:ins w:id="56" w:author="reg29" w:date="2019-02-21T16:25:00Z">
        <w:r w:rsidR="00021D99">
          <w:t>everal</w:t>
        </w:r>
      </w:ins>
      <w:del w:id="57" w:author="reg29" w:date="2019-02-21T16:25:00Z">
        <w:r w:rsidR="00F90B24" w:rsidRPr="00812E95" w:rsidDel="00021D99">
          <w:delText>ome</w:delText>
        </w:r>
      </w:del>
      <w:r w:rsidR="00F90B24" w:rsidRPr="00812E95">
        <w:t xml:space="preserve"> unusual features of </w:t>
      </w:r>
      <w:del w:id="58" w:author="Philip Martin" w:date="2019-02-20T22:49:00Z">
        <w:r w:rsidR="00F90B24" w:rsidRPr="00812E95" w:rsidDel="00812E95">
          <w:delText>its outputs</w:delText>
        </w:r>
      </w:del>
      <w:ins w:id="59" w:author="Philip Martin" w:date="2019-02-20T22:49:00Z">
        <w:r w:rsidR="00812E95">
          <w:t xml:space="preserve">the BII that </w:t>
        </w:r>
      </w:ins>
      <w:ins w:id="60" w:author="Philip Martin" w:date="2019-02-20T22:50:00Z">
        <w:r w:rsidR="00812E95">
          <w:t>concern us</w:t>
        </w:r>
      </w:ins>
      <w:r w:rsidR="00F55865">
        <w:t xml:space="preserve">. </w:t>
      </w:r>
    </w:p>
    <w:p w14:paraId="3DB441B1" w14:textId="10D7E273" w:rsidR="0075632F" w:rsidRDefault="00AB5192" w:rsidP="0023710F">
      <w:pPr>
        <w:spacing w:after="0"/>
        <w:ind w:firstLine="720"/>
        <w:jc w:val="both"/>
      </w:pPr>
      <w:r>
        <w:t xml:space="preserve">Newbold et al [2]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F90B24">
        <w:t xml:space="preserve">of individual species’ </w:t>
      </w:r>
      <w:r>
        <w:t>as a function of human-induced pressures, and then extrapolating their model using remote-sensed</w:t>
      </w:r>
      <w:r w:rsidR="00067001">
        <w:t xml:space="preserve"> land-use</w:t>
      </w:r>
      <w:r>
        <w:t xml:space="preserve"> data. The resulting surface represents an estimate</w:t>
      </w:r>
      <w:r w:rsidR="00067001">
        <w:t xml:space="preserve">, for those </w:t>
      </w:r>
      <w:r>
        <w:t>species that would occur in</w:t>
      </w:r>
      <w:r w:rsidR="00534BA9">
        <w:t xml:space="preserve"> an area’s</w:t>
      </w:r>
      <w:r>
        <w:t xml:space="preserve"> primary vegetation</w:t>
      </w:r>
      <w:r w:rsidR="00067001">
        <w:t xml:space="preserve">, of their current average abundance </w:t>
      </w:r>
      <w:r>
        <w:t>as a proportion of that expected in the absence of human activities</w:t>
      </w:r>
      <w:ins w:id="61" w:author="Andrew Balmford" w:date="2019-04-01T20:09:00Z">
        <w:r w:rsidR="00795AB5">
          <w:t xml:space="preserve">; </w:t>
        </w:r>
      </w:ins>
      <w:ins w:id="62" w:author="Andrew Balmford" w:date="2019-04-01T20:10:00Z">
        <w:r w:rsidR="00795AB5">
          <w:t>hence a value of 50% would indicate that th</w:t>
        </w:r>
      </w:ins>
      <w:ins w:id="63" w:author="Andrew Balmford" w:date="2019-04-01T20:13:00Z">
        <w:r w:rsidR="00795AB5">
          <w:t>e</w:t>
        </w:r>
      </w:ins>
      <w:ins w:id="64" w:author="Andrew Balmford" w:date="2019-04-01T20:10:00Z">
        <w:r w:rsidR="00795AB5">
          <w:t xml:space="preserve"> species </w:t>
        </w:r>
      </w:ins>
      <w:ins w:id="65" w:author="Andrew Balmford" w:date="2019-04-01T20:12:00Z">
        <w:r w:rsidR="00795AB5">
          <w:t>originally</w:t>
        </w:r>
      </w:ins>
      <w:ins w:id="66" w:author="Andrew Balmford" w:date="2019-04-01T20:10:00Z">
        <w:r w:rsidR="00795AB5">
          <w:t xml:space="preserve"> </w:t>
        </w:r>
      </w:ins>
      <w:ins w:id="67" w:author="Andrew Balmford" w:date="2019-04-01T20:13:00Z">
        <w:r w:rsidR="00795AB5">
          <w:t xml:space="preserve">present </w:t>
        </w:r>
      </w:ins>
      <w:ins w:id="68" w:author="Andrew Balmford" w:date="2019-04-01T20:12:00Z">
        <w:r w:rsidR="00795AB5">
          <w:t>are on average only half as common in an area n</w:t>
        </w:r>
      </w:ins>
      <w:ins w:id="69" w:author="Andrew Balmford" w:date="2019-04-01T20:13:00Z">
        <w:r w:rsidR="00795AB5">
          <w:t>owadays compared with</w:t>
        </w:r>
      </w:ins>
      <w:ins w:id="70" w:author="Andrew Balmford" w:date="2019-04-01T20:12:00Z">
        <w:r w:rsidR="00795AB5">
          <w:t xml:space="preserve"> pristine conditions. </w:t>
        </w:r>
      </w:ins>
      <w:del w:id="71" w:author="Andrew Balmford" w:date="2019-04-01T20:12:00Z">
        <w:r w:rsidDel="00795AB5">
          <w:delText xml:space="preserve">. </w:delText>
        </w:r>
      </w:del>
      <w:r>
        <w:t xml:space="preserve">However, </w:t>
      </w:r>
      <w:r w:rsidR="00C158C2">
        <w:t xml:space="preserve">in some regions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>with a high proportion of threatened species</w:t>
      </w:r>
      <w:r w:rsidR="001C26C2">
        <w:t>.</w:t>
      </w:r>
      <w:r w:rsidR="00C158C2">
        <w:t xml:space="preserve"> </w:t>
      </w:r>
      <w:r w:rsidR="001C26C2">
        <w:t>For example, in Madagascar</w:t>
      </w:r>
      <w:r w:rsidR="0010093B">
        <w:t>, the populations of</w:t>
      </w:r>
      <w:r w:rsidR="001C26C2">
        <w:t xml:space="preserve"> </w:t>
      </w:r>
      <w:r w:rsidR="00447A4E">
        <w:t xml:space="preserve">34 (out of </w:t>
      </w:r>
      <w:r w:rsidR="002D42BF">
        <w:t>98</w:t>
      </w:r>
      <w:r w:rsidR="00447A4E">
        <w:t>)</w:t>
      </w:r>
      <w:r w:rsidR="009E74F5">
        <w:t xml:space="preserve"> </w:t>
      </w:r>
      <w:r w:rsidR="001C26C2">
        <w:t xml:space="preserve">lemur </w:t>
      </w:r>
      <w:r w:rsidR="009E74F5">
        <w:t>species</w:t>
      </w:r>
      <w:r w:rsidR="001C26C2">
        <w:t xml:space="preserve"> </w:t>
      </w:r>
      <w:r w:rsidR="00447A4E">
        <w:t xml:space="preserve">have </w:t>
      </w:r>
      <w:r w:rsidR="009E74F5">
        <w:t>declin</w:t>
      </w:r>
      <w:r w:rsidR="00447A4E">
        <w:t xml:space="preserve">ed by at least </w:t>
      </w:r>
      <w:r w:rsidR="009E74F5">
        <w:t xml:space="preserve">30% in in the last </w:t>
      </w:r>
      <w:r w:rsidR="00447A4E">
        <w:t>four decades alone</w:t>
      </w:r>
      <w:r w:rsidR="001C26C2">
        <w:t xml:space="preserve"> [3]</w:t>
      </w:r>
      <w:r>
        <w:t xml:space="preserve">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 xml:space="preserve">analysis </w:t>
      </w:r>
      <w:r>
        <w:t>[</w:t>
      </w:r>
      <w:r w:rsidR="001C26C2">
        <w:t>4</w:t>
      </w:r>
      <w:r>
        <w:t>]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4748FEF0" w14:textId="5FB649A4" w:rsidR="00AB5192" w:rsidRDefault="006E36B8" w:rsidP="008A7BBE">
      <w:pPr>
        <w:spacing w:after="0"/>
        <w:ind w:firstLine="720"/>
        <w:jc w:val="both"/>
      </w:pPr>
      <w:commentRangeStart w:id="72"/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</w:t>
      </w:r>
      <w:ins w:id="73" w:author="Andrew Balmford" w:date="2019-04-01T20:17:00Z">
        <w:r w:rsidR="00795AB5">
          <w:t xml:space="preserve">plant </w:t>
        </w:r>
      </w:ins>
      <w:r w:rsidR="00AB5192">
        <w:t xml:space="preserve">biomass </w:t>
      </w:r>
      <w:del w:id="74" w:author="Andrew Balmford" w:date="2019-04-01T20:17:00Z">
        <w:r w:rsidR="00AB5192" w:rsidDel="00795AB5">
          <w:delText xml:space="preserve">stock </w:delText>
        </w:r>
      </w:del>
      <w:r w:rsidR="00AB5192">
        <w:t>relative to that</w:t>
      </w:r>
      <w:r w:rsidR="00AB5192" w:rsidRPr="00112DD2">
        <w:t xml:space="preserve"> </w:t>
      </w:r>
      <w:r w:rsidR="00AB5192" w:rsidRPr="009262F3">
        <w:t>without human activities</w:t>
      </w:r>
      <w:r w:rsidR="00AB5192">
        <w:t xml:space="preserve">, which we call biomass </w:t>
      </w:r>
      <w:r w:rsidR="00067001">
        <w:t>intactness</w:t>
      </w:r>
      <w:r w:rsidR="00067001" w:rsidDel="00067001">
        <w:t xml:space="preserve"> </w:t>
      </w:r>
      <w:r w:rsidR="00AB5192">
        <w:t>(BMI) [</w:t>
      </w:r>
      <w:r w:rsidR="001C26C2">
        <w:t>5</w:t>
      </w:r>
      <w:r w:rsidR="00AB5192">
        <w:t xml:space="preserve">], </w:t>
      </w:r>
      <w:commentRangeEnd w:id="72"/>
      <w:r w:rsidR="00AA3C6E">
        <w:rPr>
          <w:rStyle w:val="CommentReference"/>
        </w:rPr>
        <w:commentReference w:id="72"/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r w:rsidR="00791E4C">
        <w:t xml:space="preserve">assessment </w:t>
      </w:r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ins w:id="75" w:author="reg29" w:date="2019-02-21T16:11:00Z">
        <w:r w:rsidR="00C14CE3">
          <w:t xml:space="preserve">The global average of </w:t>
        </w:r>
      </w:ins>
      <w:ins w:id="76" w:author="Andrew Balmford" w:date="2019-02-21T17:46:00Z">
        <w:r w:rsidR="00633751">
          <w:t xml:space="preserve">the </w:t>
        </w:r>
      </w:ins>
      <w:ins w:id="77" w:author="Philip Martin" w:date="2019-02-20T23:57:00Z">
        <w:r w:rsidR="00AA3C6E">
          <w:t>BMI is estimated to be half of what it would be in the ab</w:t>
        </w:r>
      </w:ins>
      <w:ins w:id="78" w:author="Philip Martin" w:date="2019-02-20T23:58:00Z">
        <w:r w:rsidR="00AA3C6E">
          <w:t xml:space="preserve">sence of human land use – in contrast to Newbold et al’s [2] estimate that </w:t>
        </w:r>
      </w:ins>
      <w:ins w:id="79" w:author="Andrew Balmford" w:date="2019-02-21T17:45:00Z">
        <w:r w:rsidR="00633751">
          <w:t xml:space="preserve">the </w:t>
        </w:r>
      </w:ins>
      <w:ins w:id="80" w:author="Philip Martin" w:date="2019-02-20T23:58:00Z">
        <w:r w:rsidR="00AA3C6E">
          <w:t xml:space="preserve">average terrestrial BII stands at almost </w:t>
        </w:r>
      </w:ins>
      <w:ins w:id="81" w:author="Philip Martin" w:date="2019-02-20T23:59:00Z">
        <w:r w:rsidR="00AA3C6E">
          <w:t xml:space="preserve">85% [2]. </w:t>
        </w:r>
        <w:del w:id="82" w:author="Andrew Balmford" w:date="2019-04-01T20:18:00Z">
          <w:r w:rsidR="00AA3C6E" w:rsidDel="00795AB5">
            <w:delText xml:space="preserve">Despite differences at a global scale, </w:delText>
          </w:r>
        </w:del>
      </w:ins>
      <w:del w:id="83" w:author="Andrew Balmford" w:date="2019-04-01T20:18:00Z">
        <w:r w:rsidDel="00795AB5">
          <w:delText xml:space="preserve">Because </w:delText>
        </w:r>
      </w:del>
      <w:ins w:id="84" w:author="Philip Martin" w:date="2019-02-20T23:59:00Z">
        <w:del w:id="85" w:author="Andrew Balmford" w:date="2019-04-01T20:18:00Z">
          <w:r w:rsidR="00AA3C6E" w:rsidDel="00795AB5">
            <w:delText>b</w:delText>
          </w:r>
        </w:del>
      </w:ins>
      <w:ins w:id="86" w:author="Andrew Balmford" w:date="2019-04-01T20:18:00Z">
        <w:r w:rsidR="00795AB5">
          <w:t>B</w:t>
        </w:r>
      </w:ins>
      <w:ins w:id="87" w:author="Philip Martin" w:date="2019-02-20T23:59:00Z">
        <w:r w:rsidR="00AA3C6E">
          <w:t xml:space="preserve">ecause </w:t>
        </w:r>
      </w:ins>
      <w:r>
        <w:t>habit</w:t>
      </w:r>
      <w:r w:rsidR="000E471B">
        <w:t>at</w:t>
      </w:r>
      <w:r>
        <w:t xml:space="preserve"> loss </w:t>
      </w:r>
      <w:r w:rsidR="00721D79">
        <w:t xml:space="preserve">and degradation </w:t>
      </w:r>
      <w:r w:rsidR="00270A9B">
        <w:t xml:space="preserve">caused </w:t>
      </w:r>
      <w:r w:rsidR="00721D79">
        <w:t xml:space="preserve">by anthropogenic land-use change </w:t>
      </w:r>
      <w:r>
        <w:t xml:space="preserve">is the major driver of wild </w:t>
      </w:r>
      <w:r w:rsidR="000E471B">
        <w:t>population</w:t>
      </w:r>
      <w:r>
        <w:t>s’ declines</w:t>
      </w:r>
      <w:ins w:id="88" w:author="Andrew Balmford" w:date="2019-04-01T20:17:00Z">
        <w:r w:rsidR="00795AB5">
          <w:t>,</w:t>
        </w:r>
      </w:ins>
      <w:r>
        <w:t xml:space="preserve"> we</w:t>
      </w:r>
      <w:r w:rsidR="00AB5192">
        <w:t xml:space="preserve"> expect</w:t>
      </w:r>
      <w:r>
        <w:t>ed</w:t>
      </w:r>
      <w:r w:rsidR="00AB5192">
        <w:t xml:space="preserve"> the two indices to be positively correlated across space</w:t>
      </w:r>
      <w:r w:rsidR="00791E4C" w:rsidRPr="00791E4C">
        <w:t xml:space="preserve"> </w:t>
      </w:r>
      <w:r w:rsidR="00791E4C">
        <w:t>However, biomass and abundance metrics measure different attributes of biodiversity</w:t>
      </w:r>
      <w:r w:rsidR="00AF4FA1">
        <w:t>. In some degraded forests it is possible that BII exceeds BMI</w:t>
      </w:r>
      <w:r w:rsidR="009C058F">
        <w:t xml:space="preserve"> [</w:t>
      </w:r>
      <w:r w:rsidR="001C26C2">
        <w:t>6</w:t>
      </w:r>
      <w:r w:rsidR="009C058F">
        <w:t>]</w:t>
      </w:r>
      <w:r w:rsidR="00791E4C">
        <w:t xml:space="preserve">, </w:t>
      </w:r>
      <w:r w:rsidR="00AF4FA1">
        <w:t>but more generally</w:t>
      </w:r>
      <w:r w:rsidR="00791E4C">
        <w:t xml:space="preserve"> we expected </w:t>
      </w:r>
      <w:r w:rsidR="00AB5192">
        <w:t xml:space="preserve">BII values </w:t>
      </w:r>
      <w:r>
        <w:t xml:space="preserve">to </w:t>
      </w:r>
      <w:r w:rsidR="00AB5192">
        <w:t xml:space="preserve">be lower </w:t>
      </w:r>
      <w:r>
        <w:t xml:space="preserve">(sometimes substantially) </w:t>
      </w:r>
      <w:r w:rsidR="00AB5192">
        <w:t>than BMI values</w:t>
      </w:r>
      <w:ins w:id="89" w:author="Andrew Balmford" w:date="2019-04-01T20:18:00Z">
        <w:r w:rsidR="00795AB5">
          <w:t>,</w:t>
        </w:r>
      </w:ins>
      <w:r w:rsidR="00AB5192">
        <w:t xml:space="preserve">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r w:rsidR="00791E4C">
        <w:t>.</w:t>
      </w:r>
      <w:r w:rsidR="007A64AC">
        <w:t xml:space="preserve"> </w:t>
      </w:r>
    </w:p>
    <w:p w14:paraId="56691CA5" w14:textId="3D085026" w:rsidR="00AB5192" w:rsidDel="00C14CE3" w:rsidRDefault="00AB5192" w:rsidP="00C14CE3">
      <w:pPr>
        <w:spacing w:after="0"/>
        <w:ind w:firstLine="720"/>
        <w:jc w:val="both"/>
        <w:rPr>
          <w:del w:id="90" w:author="reg29" w:date="2019-02-21T16:13:00Z"/>
        </w:rPr>
      </w:pPr>
      <w:del w:id="91" w:author="Andrew Balmford" w:date="2019-04-01T20:22:00Z">
        <w:r w:rsidDel="0050554B">
          <w:delText>However</w:delText>
        </w:r>
      </w:del>
      <w:ins w:id="92" w:author="Andrew Balmford" w:date="2019-04-01T20:24:00Z">
        <w:r w:rsidR="0050554B">
          <w:t>Yet</w:t>
        </w:r>
      </w:ins>
      <w:bookmarkStart w:id="93" w:name="_GoBack"/>
      <w:bookmarkEnd w:id="93"/>
      <w:r>
        <w:t>, the</w:t>
      </w:r>
      <w:r w:rsidR="000E471B">
        <w:t xml:space="preserve"> two indices </w:t>
      </w:r>
      <w:r w:rsidR="00E35662">
        <w:t xml:space="preserve">exhibit very limited </w:t>
      </w:r>
      <w:r w:rsidR="001F02A8">
        <w:t>agreement</w:t>
      </w:r>
      <w:r>
        <w:t xml:space="preserve">. In </w:t>
      </w:r>
      <w:r w:rsidR="000E471B">
        <w:t>many</w:t>
      </w:r>
      <w:r>
        <w:t xml:space="preserve"> arid or semi-arid areas, the BII</w:t>
      </w:r>
      <w:r w:rsidR="00841395">
        <w:t xml:space="preserve">, </w:t>
      </w:r>
      <w:r w:rsidR="00842A33">
        <w:t>as calculated by Newbold et al [2],</w:t>
      </w:r>
      <w:r>
        <w:t xml:space="preserve"> is considerably lower than the BMI (</w:t>
      </w:r>
      <w:r w:rsidR="00185EE0">
        <w:t>blue on Fig. 1</w:t>
      </w:r>
      <w:r w:rsidR="00E35662">
        <w:t>a</w:t>
      </w:r>
      <w:r>
        <w:t>)</w:t>
      </w:r>
      <w:r w:rsidR="00185EE0">
        <w:t xml:space="preserve">. </w:t>
      </w:r>
      <w:r w:rsidR="00791E4C">
        <w:t>But</w:t>
      </w:r>
      <w:r w:rsidR="00185EE0">
        <w:t xml:space="preserve"> </w:t>
      </w:r>
      <w:r>
        <w:t xml:space="preserve">in many areas </w:t>
      </w:r>
      <w:r w:rsidR="000E471B">
        <w:t>with low BMI</w:t>
      </w:r>
      <w:r>
        <w:t xml:space="preserve"> –</w:t>
      </w:r>
      <w:r w:rsidR="008F72D7">
        <w:t xml:space="preserve"> </w:t>
      </w:r>
      <w:r>
        <w:t xml:space="preserve">much of Europe, China, India, and Brazil - </w:t>
      </w:r>
      <w:r w:rsidR="001B3042">
        <w:t xml:space="preserve">reported </w:t>
      </w:r>
      <w:r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>
        <w:t>high (red)</w:t>
      </w:r>
      <w:r w:rsidR="00185EE0">
        <w:t>, suggesting that d</w:t>
      </w:r>
      <w:r w:rsidR="001B3042">
        <w:t>espite the removal</w:t>
      </w:r>
      <w:r>
        <w:t xml:space="preserve"> </w:t>
      </w:r>
      <w:r w:rsidR="001B3042">
        <w:t>of most</w:t>
      </w:r>
      <w:r>
        <w:t xml:space="preserve"> primary vegetation</w:t>
      </w:r>
      <w:r w:rsidR="00791E4C">
        <w:t>, population reductions have been far less severe</w:t>
      </w:r>
      <w:r>
        <w:t xml:space="preserve">. The BII and BMI concur (grey) </w:t>
      </w:r>
      <w:r w:rsidR="00791E4C">
        <w:t xml:space="preserve">across </w:t>
      </w:r>
      <w:r>
        <w:t xml:space="preserve">less than half the </w:t>
      </w:r>
      <w:r w:rsidR="00F81DEF">
        <w:t xml:space="preserve">global </w:t>
      </w:r>
      <w:r>
        <w:t xml:space="preserve">land surface, mostly in taiga </w:t>
      </w:r>
      <w:r>
        <w:lastRenderedPageBreak/>
        <w:t>and tundra</w:t>
      </w:r>
      <w:r w:rsidR="00F81DEF">
        <w:t>,</w:t>
      </w:r>
      <w:r>
        <w:t xml:space="preserve"> </w:t>
      </w:r>
      <w:r w:rsidR="008F72D7">
        <w:t>Amazonia and the Congo</w:t>
      </w:r>
      <w:r>
        <w:t xml:space="preserve">. </w:t>
      </w:r>
      <w:r w:rsidR="00B56F86">
        <w:t>C</w:t>
      </w:r>
      <w:r>
        <w:t>ompari</w:t>
      </w:r>
      <w:r w:rsidR="00B56F86">
        <w:t>ng</w:t>
      </w:r>
      <w:r>
        <w:t xml:space="preserve"> the BII with the Human Footprint (HF [</w:t>
      </w:r>
      <w:r w:rsidR="001C26C2">
        <w:t>7</w:t>
      </w:r>
      <w:r>
        <w:t xml:space="preserve">]), a composite measure of </w:t>
      </w:r>
      <w:r w:rsidR="00B56F86">
        <w:t xml:space="preserve">anthropogenic </w:t>
      </w:r>
      <w:r>
        <w:t xml:space="preserve">pressure on natural ecosystems, confirms the impression of BII values being unusual: </w:t>
      </w:r>
      <w:del w:id="94" w:author="Philip Martin [2]" w:date="2019-02-21T15:38:00Z">
        <w:r w:rsidDel="008E235F">
          <w:delText xml:space="preserve"> </w:delText>
        </w:r>
      </w:del>
      <w:r>
        <w:t xml:space="preserve">BMI values </w:t>
      </w:r>
      <w:r w:rsidR="008F72D7">
        <w:t>decline as</w:t>
      </w:r>
      <w:r w:rsidR="00DC7287">
        <w:t xml:space="preserve"> expected as</w:t>
      </w:r>
      <w:r>
        <w:t xml:space="preserve"> HF scores</w:t>
      </w:r>
      <w:r w:rsidR="008F72D7">
        <w:t xml:space="preserve"> increase</w:t>
      </w:r>
      <w:r>
        <w:t>,</w:t>
      </w:r>
      <w:r w:rsidR="008F72D7">
        <w:t xml:space="preserve"> but</w:t>
      </w:r>
      <w:r w:rsidR="0010093B">
        <w:t>,</w:t>
      </w:r>
      <w:r>
        <w:t xml:space="preserve"> </w:t>
      </w:r>
      <w:r w:rsidR="00447A4E">
        <w:t xml:space="preserve">contrary to </w:t>
      </w:r>
      <w:r w:rsidR="009E74F5">
        <w:t>correlations between species extinction risk and HF</w:t>
      </w:r>
      <w:r w:rsidR="00447A4E">
        <w:t xml:space="preserve"> [8]</w:t>
      </w:r>
      <w:r w:rsidR="009E74F5">
        <w:t xml:space="preserve">, </w:t>
      </w:r>
      <w:r w:rsidR="00447A4E">
        <w:t>BII scores do not (Fig. 1b,c).</w:t>
      </w:r>
      <w:ins w:id="95" w:author="Philip Martin [2]" w:date="2019-02-21T15:38:00Z">
        <w:r w:rsidR="008E235F">
          <w:t xml:space="preserve"> </w:t>
        </w:r>
        <w:commentRangeStart w:id="96"/>
        <w:r w:rsidR="008E235F">
          <w:t xml:space="preserve">Of course, both </w:t>
        </w:r>
      </w:ins>
      <w:ins w:id="97" w:author="Andrew Balmford" w:date="2019-02-21T17:46:00Z">
        <w:r w:rsidR="00633751">
          <w:t xml:space="preserve">the </w:t>
        </w:r>
      </w:ins>
      <w:ins w:id="98" w:author="Philip Martin [2]" w:date="2019-02-21T15:38:00Z">
        <w:r w:rsidR="008E235F">
          <w:t xml:space="preserve">BMI and HF are also likely to have problems that may add noise to any correlations between the three metrics, but we would not expect this </w:t>
        </w:r>
        <w:commentRangeStart w:id="99"/>
        <w:r w:rsidR="008E235F">
          <w:t xml:space="preserve">to </w:t>
        </w:r>
      </w:ins>
      <w:ins w:id="100" w:author="reg29" w:date="2019-02-21T16:14:00Z">
        <w:r w:rsidR="00C14CE3">
          <w:t>remove any relationship between BII and the other two metrics,</w:t>
        </w:r>
      </w:ins>
      <w:ins w:id="101" w:author="Philip Martin [2]" w:date="2019-02-21T15:38:00Z">
        <w:del w:id="102" w:author="reg29" w:date="2019-02-21T15:58:00Z">
          <w:r w:rsidR="008E235F" w:rsidDel="00995958">
            <w:delText>dilute</w:delText>
          </w:r>
        </w:del>
        <w:del w:id="103" w:author="reg29" w:date="2019-02-21T16:14:00Z">
          <w:r w:rsidR="008E235F" w:rsidDel="00C14CE3">
            <w:delText xml:space="preserve"> </w:delText>
          </w:r>
        </w:del>
      </w:ins>
      <w:commentRangeEnd w:id="99"/>
      <w:r w:rsidR="00995958">
        <w:rPr>
          <w:rStyle w:val="CommentReference"/>
        </w:rPr>
        <w:commentReference w:id="99"/>
      </w:r>
      <w:ins w:id="104" w:author="Philip Martin [2]" w:date="2019-02-21T15:38:00Z">
        <w:del w:id="105" w:author="reg29" w:date="2019-02-21T16:14:00Z">
          <w:r w:rsidR="008E235F" w:rsidDel="00C14CE3">
            <w:delText>relationships between them to the degree that</w:delText>
          </w:r>
        </w:del>
      </w:ins>
      <w:ins w:id="106" w:author="reg29" w:date="2019-02-21T16:14:00Z">
        <w:r w:rsidR="00C14CE3">
          <w:t xml:space="preserve"> as</w:t>
        </w:r>
      </w:ins>
      <w:ins w:id="107" w:author="Philip Martin [2]" w:date="2019-02-21T15:38:00Z">
        <w:r w:rsidR="008E235F">
          <w:t xml:space="preserve"> we show </w:t>
        </w:r>
      </w:ins>
      <w:ins w:id="108" w:author="Philip Martin [2]" w:date="2019-02-21T15:39:00Z">
        <w:r w:rsidR="008E235F">
          <w:t>here</w:t>
        </w:r>
      </w:ins>
      <w:ins w:id="109" w:author="reg29" w:date="2019-02-21T16:10:00Z">
        <w:r w:rsidR="00C14CE3">
          <w:t xml:space="preserve">.  </w:t>
        </w:r>
      </w:ins>
      <w:ins w:id="110" w:author="Philip Martin [2]" w:date="2019-02-21T15:38:00Z">
        <w:del w:id="111" w:author="reg29" w:date="2019-02-21T16:04:00Z">
          <w:r w:rsidR="008E235F" w:rsidDel="00995958">
            <w:delText>.</w:delText>
          </w:r>
        </w:del>
      </w:ins>
      <w:commentRangeEnd w:id="96"/>
      <w:ins w:id="112" w:author="Philip Martin [2]" w:date="2019-02-21T15:39:00Z">
        <w:del w:id="113" w:author="reg29" w:date="2019-02-21T16:04:00Z">
          <w:r w:rsidR="008E235F" w:rsidDel="00995958">
            <w:rPr>
              <w:rStyle w:val="CommentReference"/>
            </w:rPr>
            <w:commentReference w:id="96"/>
          </w:r>
        </w:del>
      </w:ins>
      <w:del w:id="114" w:author="reg29" w:date="2019-02-21T16:04:00Z">
        <w:r w:rsidR="00447A4E" w:rsidDel="00995958">
          <w:delText xml:space="preserve"> </w:delText>
        </w:r>
        <w:r w:rsidR="009E74F5" w:rsidDel="00995958">
          <w:delText xml:space="preserve"> </w:delText>
        </w:r>
      </w:del>
    </w:p>
    <w:p w14:paraId="197CCF85" w14:textId="77777777" w:rsidR="00AB5192" w:rsidRDefault="00AB5192" w:rsidP="00AB5192">
      <w:pPr>
        <w:spacing w:after="0"/>
        <w:ind w:firstLine="720"/>
        <w:jc w:val="both"/>
      </w:pPr>
      <w:r>
        <w:t>The mismatch between BII and BMI values is most striking in global biodiversity hotspots (</w:t>
      </w:r>
      <w:r w:rsidR="00F776CB">
        <w:t xml:space="preserve">priority </w:t>
      </w:r>
      <w:r>
        <w:t xml:space="preserve">areas of exceptional endemism which have lost </w:t>
      </w:r>
      <w:r w:rsidR="00185EE0">
        <w:rPr>
          <w:rFonts w:cstheme="minorHAnsi"/>
        </w:rPr>
        <w:t>≥</w:t>
      </w:r>
      <w:r>
        <w:t>70% of their primary vegetation [</w:t>
      </w:r>
      <w:r w:rsidR="00862CAE">
        <w:t>9</w:t>
      </w:r>
      <w:r>
        <w:t>]; red in Fig. 1</w:t>
      </w:r>
      <w:r w:rsidR="00002395">
        <w:t>d</w:t>
      </w:r>
      <w:r>
        <w:t xml:space="preserve">). As expected, </w:t>
      </w:r>
      <w:r w:rsidR="00F776CB">
        <w:t>hotspots</w:t>
      </w:r>
      <w:r>
        <w:t xml:space="preserve"> </w:t>
      </w:r>
      <w:r w:rsidR="00E35662">
        <w:t>typically</w:t>
      </w:r>
      <w:r w:rsidR="00324658">
        <w:t xml:space="preserve"> have</w:t>
      </w:r>
      <w:r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9E74F5">
        <w:t>However,</w:t>
      </w:r>
      <w:r>
        <w:t xml:space="preserve"> the BII</w:t>
      </w:r>
      <w:r w:rsidR="00E35662">
        <w:t xml:space="preserve"> suggests</w:t>
      </w:r>
      <w:r>
        <w:t xml:space="preserve"> </w:t>
      </w:r>
      <w:r w:rsidR="00F776CB">
        <w:t xml:space="preserve">their </w:t>
      </w:r>
      <w:r>
        <w:t>biodiversity</w:t>
      </w:r>
      <w:r w:rsidR="00324658">
        <w:t xml:space="preserve"> </w:t>
      </w:r>
      <w:r>
        <w:t xml:space="preserve">is apparently </w:t>
      </w:r>
      <w:r w:rsidR="00324658">
        <w:t xml:space="preserve">more intact </w:t>
      </w:r>
      <w:r w:rsidR="001F02A8">
        <w:t>than elsewhere</w:t>
      </w:r>
      <w:r>
        <w:t>. For example, in the Sundaland, Indo-Burma, Philippines</w:t>
      </w:r>
      <w:r w:rsidR="0040194E">
        <w:t>,</w:t>
      </w:r>
      <w:r>
        <w:t xml:space="preserve"> and Madagascar hotspots, wh</w:t>
      </w:r>
      <w:r w:rsidR="00E35662">
        <w:t>il</w:t>
      </w:r>
      <w:r>
        <w:t xml:space="preserve">e the BMI confirms substantial </w:t>
      </w:r>
      <w:r w:rsidR="00E35662">
        <w:t xml:space="preserve">loss </w:t>
      </w:r>
      <w:r>
        <w:t>of primary vegetation</w:t>
      </w:r>
      <w:r w:rsidR="00F776CB">
        <w:t>,</w:t>
      </w:r>
      <w:r>
        <w:t xml:space="preserve"> the BII </w:t>
      </w:r>
      <w:r w:rsidR="00F776CB">
        <w:t xml:space="preserve">estimates </w:t>
      </w:r>
      <w:r>
        <w:t xml:space="preserve">native species populations have on average declined by &lt;10% [2]. Indeed, </w:t>
      </w:r>
      <w:r w:rsidR="00E35662">
        <w:t xml:space="preserve">across </w:t>
      </w:r>
      <w:r>
        <w:t>the 32</w:t>
      </w:r>
      <w:r w:rsidR="00E35662">
        <w:t xml:space="preserve"> </w:t>
      </w:r>
      <w:r>
        <w:t>hotspots for which we have</w:t>
      </w:r>
      <w:r w:rsidR="00E35662">
        <w:t xml:space="preserve"> both BII and BMI </w:t>
      </w:r>
      <w:r>
        <w:t xml:space="preserve">data, mean BII </w:t>
      </w:r>
      <w:r w:rsidR="008F72D7">
        <w:t>and BMI scores</w:t>
      </w:r>
      <w:r>
        <w:t xml:space="preserve"> </w:t>
      </w:r>
      <w:r w:rsidR="008F72D7">
        <w:t>were</w:t>
      </w:r>
      <w:r>
        <w:t xml:space="preserve"> negatively correlated (</w:t>
      </w:r>
      <w:r w:rsidRPr="00895521">
        <w:rPr>
          <w:i/>
        </w:rPr>
        <w:t>r</w:t>
      </w:r>
      <w:r w:rsidRPr="00895521">
        <w:rPr>
          <w:i/>
          <w:vertAlign w:val="subscript"/>
        </w:rPr>
        <w:t>S</w:t>
      </w:r>
      <w:r>
        <w:t xml:space="preserve"> = -0.595, </w:t>
      </w:r>
      <w:r w:rsidRPr="00895521">
        <w:rPr>
          <w:i/>
        </w:rPr>
        <w:t>P</w:t>
      </w:r>
      <w:r>
        <w:t xml:space="preserve">= 0.0003): hotspots with less </w:t>
      </w:r>
      <w:r w:rsidR="00D14840">
        <w:t xml:space="preserve">intact </w:t>
      </w:r>
      <w:r w:rsidR="00004176">
        <w:t xml:space="preserve">plant </w:t>
      </w:r>
      <w:r>
        <w:t>biomass have higher BII scores.</w:t>
      </w:r>
    </w:p>
    <w:p w14:paraId="6431D22B" w14:textId="77777777" w:rsidR="002E44F0" w:rsidDel="00883C28" w:rsidRDefault="00AB5192" w:rsidP="00A27511">
      <w:pPr>
        <w:spacing w:after="0"/>
        <w:ind w:firstLine="720"/>
        <w:jc w:val="both"/>
        <w:rPr>
          <w:del w:id="115" w:author="Philip Martin" w:date="2019-02-20T23:46:00Z"/>
        </w:rPr>
      </w:pPr>
      <w:commentRangeStart w:id="116"/>
      <w:del w:id="117" w:author="Philip Martin" w:date="2019-02-20T23:46:00Z">
        <w:r w:rsidRPr="00883C28" w:rsidDel="00883C28">
          <w:delText>We do not understand these patterns,</w:delText>
        </w:r>
        <w:r w:rsidDel="00883C28">
          <w:delText xml:space="preserve"> and are concerned that uncritical acceptance of the BII will lead to unjustified complacency about the </w:delText>
        </w:r>
        <w:r w:rsidR="00E35662" w:rsidDel="00883C28">
          <w:delText xml:space="preserve">state </w:delText>
        </w:r>
        <w:r w:rsidDel="00883C28">
          <w:delText>of wild nature. According to Newbold et al.</w:delText>
        </w:r>
        <w:r w:rsidR="001F02A8" w:rsidDel="00883C28">
          <w:delText>,</w:delText>
        </w:r>
        <w:r w:rsidDel="00883C28">
          <w:delText xml:space="preserve"> on average the terrestrial BII stands at almost 85% [2] – in contrast to </w:delText>
        </w:r>
        <w:r w:rsidR="00F776CB" w:rsidDel="00883C28">
          <w:delText>evidence</w:delText>
        </w:r>
        <w:r w:rsidDel="00883C28">
          <w:delText xml:space="preserve"> that </w:delText>
        </w:r>
        <w:r w:rsidR="00F776CB" w:rsidDel="00883C28">
          <w:delText>terrestrial biomass is</w:delText>
        </w:r>
        <w:r w:rsidDel="00883C28">
          <w:delText xml:space="preserve"> only </w:delText>
        </w:r>
        <w:r w:rsidR="00DC7287" w:rsidDel="00883C28">
          <w:delText xml:space="preserve">half </w:delText>
        </w:r>
        <w:r w:rsidR="00F776CB" w:rsidDel="00883C28">
          <w:delText>w</w:delText>
        </w:r>
        <w:r w:rsidDel="00883C28">
          <w:delText xml:space="preserve">hat it would </w:delText>
        </w:r>
        <w:r w:rsidR="009E74F5" w:rsidDel="00883C28">
          <w:delText xml:space="preserve">be </w:delText>
        </w:r>
        <w:r w:rsidDel="00883C28">
          <w:delText>in the absence of human land use [</w:delText>
        </w:r>
        <w:r w:rsidR="001C26C2" w:rsidDel="00883C28">
          <w:delText>5</w:delText>
        </w:r>
        <w:r w:rsidDel="00883C28">
          <w:delText xml:space="preserve">]. </w:delText>
        </w:r>
      </w:del>
      <w:commentRangeEnd w:id="116"/>
      <w:r w:rsidR="00AA3C6E">
        <w:rPr>
          <w:rStyle w:val="CommentReference"/>
        </w:rPr>
        <w:commentReference w:id="116"/>
      </w:r>
    </w:p>
    <w:p w14:paraId="6658A5F1" w14:textId="77777777" w:rsidR="0075632F" w:rsidRDefault="00AB5192" w:rsidP="0023710F">
      <w:pPr>
        <w:spacing w:after="0"/>
        <w:ind w:firstLine="720"/>
        <w:jc w:val="both"/>
      </w:pPr>
      <w:r>
        <w:t>We</w:t>
      </w:r>
      <w:r w:rsidR="006C620F">
        <w:t xml:space="preserve"> believe that</w:t>
      </w:r>
      <w:r w:rsidR="00193BB5">
        <w:t xml:space="preserve"> </w:t>
      </w:r>
      <w:r w:rsidR="002E44F0">
        <w:t>measuring the</w:t>
      </w:r>
      <w:r w:rsidR="006C620F">
        <w:t xml:space="preserve"> relative intactness of species assemblages </w:t>
      </w:r>
      <w:r w:rsidR="002E44F0">
        <w:t>with</w:t>
      </w:r>
      <w:r w:rsidR="004D468A">
        <w:t xml:space="preserve"> </w:t>
      </w:r>
      <w:r w:rsidR="002E44F0">
        <w:t>metrics</w:t>
      </w:r>
      <w:r w:rsidR="004D468A">
        <w:t xml:space="preserve"> like the BII</w:t>
      </w:r>
      <w:r w:rsidR="002E44F0">
        <w:t xml:space="preserve"> can be</w:t>
      </w:r>
      <w:r w:rsidR="006C620F">
        <w:t xml:space="preserve"> </w:t>
      </w:r>
      <w:r w:rsidR="00193BB5">
        <w:t xml:space="preserve">a useful indicator of the state of ecosystems. </w:t>
      </w:r>
      <w:r w:rsidR="00E360A1">
        <w:t>However, given our results</w:t>
      </w:r>
      <w:r w:rsidR="00F71959">
        <w:t>,</w:t>
      </w:r>
      <w:r w:rsidR="00E360A1">
        <w:t xml:space="preserve"> we </w:t>
      </w:r>
      <w:r w:rsidR="004D468A">
        <w:t>urge caution in</w:t>
      </w:r>
      <w:r w:rsidR="00E360A1">
        <w:t xml:space="preserve"> accepting that </w:t>
      </w:r>
      <w:r>
        <w:t>biodiversity is as secure as the</w:t>
      </w:r>
      <w:r w:rsidR="00791E4C">
        <w:t xml:space="preserve"> current</w:t>
      </w:r>
      <w:r>
        <w:t xml:space="preserve"> BII </w:t>
      </w:r>
      <w:r w:rsidR="00791E4C">
        <w:t>indicates</w:t>
      </w:r>
      <w:ins w:id="118" w:author="Philip Martin" w:date="2019-02-20T22:44:00Z">
        <w:r w:rsidR="0051307D">
          <w:t xml:space="preserve">. </w:t>
        </w:r>
      </w:ins>
      <w:ins w:id="119" w:author="Philip Martin" w:date="2019-02-20T23:46:00Z">
        <w:del w:id="120" w:author="reg29" w:date="2019-02-21T16:19:00Z">
          <w:r w:rsidR="00883C28" w:rsidDel="00021D99">
            <w:delText xml:space="preserve">It is unclear to us why </w:delText>
          </w:r>
        </w:del>
      </w:ins>
      <w:ins w:id="121" w:author="Philip Martin" w:date="2019-02-20T23:47:00Z">
        <w:del w:id="122" w:author="reg29" w:date="2019-02-21T16:19:00Z">
          <w:r w:rsidR="00883C28" w:rsidDel="00021D99">
            <w:delText xml:space="preserve">BII </w:delText>
          </w:r>
        </w:del>
        <w:del w:id="123" w:author="reg29" w:date="2019-02-21T16:16:00Z">
          <w:r w:rsidR="00883C28" w:rsidDel="00C14CE3">
            <w:delText>appears to be</w:delText>
          </w:r>
        </w:del>
        <w:del w:id="124" w:author="reg29" w:date="2019-02-21T16:19:00Z">
          <w:r w:rsidR="00883C28" w:rsidDel="00021D99">
            <w:delText xml:space="preserve"> </w:delText>
          </w:r>
        </w:del>
        <w:del w:id="125" w:author="reg29" w:date="2019-02-21T16:15:00Z">
          <w:r w:rsidR="00883C28" w:rsidDel="00C14CE3">
            <w:delText>overestimated</w:delText>
          </w:r>
        </w:del>
        <w:del w:id="126" w:author="reg29" w:date="2019-02-21T16:17:00Z">
          <w:r w:rsidR="00883C28" w:rsidDel="00021D99">
            <w:delText>, but i</w:delText>
          </w:r>
        </w:del>
      </w:ins>
      <w:ins w:id="127" w:author="Philip Martin" w:date="2019-02-20T22:59:00Z">
        <w:del w:id="128" w:author="reg29" w:date="2019-02-21T16:17:00Z">
          <w:r w:rsidR="000B4DBA" w:rsidDel="00021D99">
            <w:delText>n order to</w:delText>
          </w:r>
        </w:del>
      </w:ins>
      <w:ins w:id="129" w:author="Philip Martin" w:date="2019-02-20T23:00:00Z">
        <w:del w:id="130" w:author="reg29" w:date="2019-02-21T16:17:00Z">
          <w:r w:rsidR="000B4DBA" w:rsidDel="00021D99">
            <w:delText xml:space="preserve"> correct </w:delText>
          </w:r>
        </w:del>
      </w:ins>
      <w:ins w:id="131" w:author="Philip Martin" w:date="2019-02-20T23:47:00Z">
        <w:del w:id="132" w:author="reg29" w:date="2019-02-21T16:07:00Z">
          <w:r w:rsidR="00883C28" w:rsidDel="00C14CE3">
            <w:delText xml:space="preserve">these </w:delText>
          </w:r>
        </w:del>
      </w:ins>
      <w:ins w:id="133" w:author="Philip Martin" w:date="2019-02-20T23:00:00Z">
        <w:del w:id="134" w:author="reg29" w:date="2019-02-21T16:07:00Z">
          <w:r w:rsidR="000B4DBA" w:rsidDel="00C14CE3">
            <w:delText>issues</w:delText>
          </w:r>
        </w:del>
      </w:ins>
      <w:ins w:id="135" w:author="Philip Martin [2]" w:date="2019-02-21T15:29:00Z">
        <w:del w:id="136" w:author="reg29" w:date="2019-02-21T16:07:00Z">
          <w:r w:rsidR="0023710F" w:rsidDel="00C14CE3">
            <w:delText>it</w:delText>
          </w:r>
        </w:del>
      </w:ins>
      <w:ins w:id="137" w:author="Philip Martin" w:date="2019-02-20T23:48:00Z">
        <w:del w:id="138" w:author="reg29" w:date="2019-02-21T16:17:00Z">
          <w:r w:rsidR="00F652D5" w:rsidDel="00021D99">
            <w:delText xml:space="preserve"> </w:delText>
          </w:r>
        </w:del>
      </w:ins>
      <w:ins w:id="139" w:author="Fangyuan Hua" w:date="2019-02-20T16:30:00Z">
        <w:del w:id="140" w:author="reg29" w:date="2019-02-21T16:17:00Z">
          <w:r w:rsidR="000D74ED" w:rsidDel="00021D99">
            <w:delText xml:space="preserve"> </w:delText>
          </w:r>
        </w:del>
      </w:ins>
      <w:ins w:id="141" w:author="Philip Martin" w:date="2019-02-20T22:58:00Z">
        <w:del w:id="142" w:author="reg29" w:date="2019-02-21T16:17:00Z">
          <w:r w:rsidR="00812E95" w:rsidDel="00021D99">
            <w:delText xml:space="preserve">causes of </w:delText>
          </w:r>
        </w:del>
      </w:ins>
      <w:ins w:id="143" w:author="Philip Martin [2]" w:date="2019-02-21T15:30:00Z">
        <w:del w:id="144" w:author="reg29" w:date="2019-02-21T16:17:00Z">
          <w:r w:rsidR="0023710F" w:rsidDel="00021D99">
            <w:delText xml:space="preserve">this </w:delText>
          </w:r>
        </w:del>
      </w:ins>
      <w:ins w:id="145" w:author="Philip Martin" w:date="2019-02-20T22:58:00Z">
        <w:del w:id="146" w:author="reg29" w:date="2019-02-21T16:17:00Z">
          <w:r w:rsidR="00812E95" w:rsidDel="00021D99">
            <w:delText>biased estimates</w:delText>
          </w:r>
        </w:del>
      </w:ins>
      <w:ins w:id="147" w:author="Philip Martin [2]" w:date="2019-02-21T15:30:00Z">
        <w:del w:id="148" w:author="reg29" w:date="2019-02-21T16:17:00Z">
          <w:r w:rsidR="0023710F" w:rsidDel="00021D99">
            <w:delText>bias</w:delText>
          </w:r>
        </w:del>
      </w:ins>
      <w:ins w:id="149" w:author="Philip Martin" w:date="2019-02-20T22:58:00Z">
        <w:del w:id="150" w:author="reg29" w:date="2019-02-21T16:17:00Z">
          <w:r w:rsidR="00812E95" w:rsidDel="00021D99">
            <w:delText xml:space="preserve"> </w:delText>
          </w:r>
        </w:del>
      </w:ins>
      <w:ins w:id="151" w:author="Philip Martin" w:date="2019-02-20T23:00:00Z">
        <w:del w:id="152" w:author="reg29" w:date="2019-02-21T16:17:00Z">
          <w:r w:rsidR="000B4DBA" w:rsidDel="00021D99">
            <w:delText>must</w:delText>
          </w:r>
        </w:del>
      </w:ins>
      <w:ins w:id="153" w:author="Philip Martin" w:date="2019-02-20T22:58:00Z">
        <w:del w:id="154" w:author="reg29" w:date="2019-02-21T16:19:00Z">
          <w:r w:rsidR="00812E95" w:rsidDel="00021D99">
            <w:delText xml:space="preserve"> be identified. </w:delText>
          </w:r>
        </w:del>
      </w:ins>
      <w:ins w:id="155" w:author="Philip Martin" w:date="2019-02-20T23:00:00Z">
        <w:del w:id="156" w:author="reg29" w:date="2019-02-21T16:18:00Z">
          <w:r w:rsidR="000B4DBA" w:rsidDel="00021D99">
            <w:delText xml:space="preserve">Following </w:delText>
          </w:r>
          <w:commentRangeStart w:id="157"/>
          <w:r w:rsidR="000B4DBA" w:rsidDel="00021D99">
            <w:delText>this</w:delText>
          </w:r>
        </w:del>
      </w:ins>
      <w:commentRangeEnd w:id="157"/>
      <w:r w:rsidR="00021D99">
        <w:rPr>
          <w:rStyle w:val="CommentReference"/>
        </w:rPr>
        <w:commentReference w:id="157"/>
      </w:r>
      <w:ins w:id="158" w:author="Philip Martin" w:date="2019-02-20T23:00:00Z">
        <w:del w:id="159" w:author="reg29" w:date="2019-02-21T16:18:00Z">
          <w:r w:rsidR="000B4DBA" w:rsidDel="00021D99">
            <w:delText xml:space="preserve">, </w:delText>
          </w:r>
        </w:del>
      </w:ins>
      <w:del w:id="160" w:author="reg29" w:date="2019-02-21T16:18:00Z">
        <w:r w:rsidR="00791E4C" w:rsidDel="00021D99">
          <w:delText xml:space="preserve">. </w:delText>
        </w:r>
      </w:del>
      <w:del w:id="161" w:author="Philip Martin [2]" w:date="2019-02-21T15:30:00Z">
        <w:r w:rsidR="00791E4C" w:rsidDel="0023710F">
          <w:delText>T</w:delText>
        </w:r>
      </w:del>
      <w:ins w:id="162" w:author="reg29" w:date="2019-02-21T16:17:00Z">
        <w:r w:rsidR="00021D99">
          <w:t>T</w:t>
        </w:r>
      </w:ins>
      <w:ins w:id="163" w:author="Philip Martin" w:date="2019-02-20T23:00:00Z">
        <w:del w:id="164" w:author="reg29" w:date="2019-02-21T16:17:00Z">
          <w:r w:rsidR="000B4DBA" w:rsidDel="00021D99">
            <w:delText>t</w:delText>
          </w:r>
        </w:del>
      </w:ins>
      <w:r w:rsidR="00791E4C">
        <w:t>o be credible,</w:t>
      </w:r>
      <w:r w:rsidR="0010093B">
        <w:t xml:space="preserve"> w</w:t>
      </w:r>
      <w:r w:rsidR="00E360A1">
        <w:t>e suggest that</w:t>
      </w:r>
      <w:r w:rsidR="00791E4C">
        <w:t xml:space="preserve"> revised BII estimates should exhibit plausible co-variation with metrics such as BMI, HF and others; should generally be far lower in hotspots, cities and other foci of habitat conversion than elsewhere; should</w:t>
      </w:r>
      <w:r w:rsidR="003246F2">
        <w:t xml:space="preserve">, when </w:t>
      </w:r>
      <w:r w:rsidR="00925022">
        <w:t>aggregated to</w:t>
      </w:r>
      <w:r w:rsidR="003246F2">
        <w:t xml:space="preserve"> global level,</w:t>
      </w:r>
      <w:r w:rsidR="00791E4C">
        <w:t xml:space="preserve"> show reasonable alignment with </w:t>
      </w:r>
      <w:r w:rsidR="00925022">
        <w:t>global estimates</w:t>
      </w:r>
      <w:r w:rsidR="00791E4C">
        <w:t xml:space="preserve"> of habitat, biomass and population </w:t>
      </w:r>
      <w:r w:rsidR="00925022">
        <w:t>change</w:t>
      </w:r>
      <w:r w:rsidR="00791E4C">
        <w:t xml:space="preserve">; and should be </w:t>
      </w:r>
      <w:r w:rsidR="00A3689A">
        <w:t xml:space="preserve">able to distinguish between ecosystems with similar structure but dissimilar biodiversity value, such as primary forests and plantations. </w:t>
      </w:r>
      <w:ins w:id="165" w:author="reg29" w:date="2019-02-21T16:19:00Z">
        <w:r w:rsidR="00021D99">
          <w:t xml:space="preserve">It is unclear to us why </w:t>
        </w:r>
      </w:ins>
      <w:ins w:id="166" w:author="Andrew Balmford" w:date="2019-02-21T17:46:00Z">
        <w:r w:rsidR="00633751">
          <w:t xml:space="preserve">the </w:t>
        </w:r>
      </w:ins>
      <w:ins w:id="167" w:author="reg29" w:date="2019-02-21T16:19:00Z">
        <w:r w:rsidR="00021D99">
          <w:t xml:space="preserve">BII is unexpectedly </w:t>
        </w:r>
        <w:commentRangeStart w:id="168"/>
        <w:r w:rsidR="00021D99">
          <w:t>high</w:t>
        </w:r>
      </w:ins>
      <w:commentRangeEnd w:id="168"/>
      <w:ins w:id="169" w:author="reg29" w:date="2019-02-21T16:21:00Z">
        <w:r w:rsidR="00021D99">
          <w:rPr>
            <w:rStyle w:val="CommentReference"/>
          </w:rPr>
          <w:commentReference w:id="168"/>
        </w:r>
      </w:ins>
      <w:ins w:id="170" w:author="reg29" w:date="2019-02-21T16:19:00Z">
        <w:r w:rsidR="00021D99">
          <w:t xml:space="preserve"> in many areas where HF is high and BMI is low. If this results from bias in BII, its causes should be identified. </w:t>
        </w:r>
      </w:ins>
      <w:r w:rsidR="00925022">
        <w:t xml:space="preserve">Last, revised </w:t>
      </w:r>
      <w:ins w:id="171" w:author="Andrew Balmford" w:date="2019-02-21T17:47:00Z">
        <w:r w:rsidR="00633751">
          <w:t xml:space="preserve">BII </w:t>
        </w:r>
      </w:ins>
      <w:r w:rsidR="00925022">
        <w:t xml:space="preserve">values </w:t>
      </w:r>
      <w:r w:rsidR="00630946">
        <w:t xml:space="preserve">should be </w:t>
      </w:r>
      <w:r w:rsidR="001C58F9">
        <w:t>ground-truthed in a similar way to remote sensing data</w:t>
      </w:r>
      <w:ins w:id="172" w:author="reg29" w:date="2019-02-21T16:27:00Z">
        <w:r w:rsidR="009305B6">
          <w:t xml:space="preserve"> on other metrics such as land cover</w:t>
        </w:r>
      </w:ins>
      <w:r w:rsidR="001C58F9">
        <w:t xml:space="preserve">, </w:t>
      </w:r>
      <w:r w:rsidR="002E44F0">
        <w:t>by</w:t>
      </w:r>
      <w:r w:rsidR="00D52A72">
        <w:t xml:space="preserve"> comparing </w:t>
      </w:r>
      <w:r w:rsidR="002E44F0">
        <w:t xml:space="preserve">modelled estimates </w:t>
      </w:r>
      <w:r w:rsidR="00D52A72">
        <w:t>with detailed new survey data</w:t>
      </w:r>
      <w:r w:rsidR="00CB2EBD">
        <w:t xml:space="preserve"> of several taxa</w:t>
      </w:r>
      <w:r w:rsidR="00D52A72">
        <w:t xml:space="preserve"> at a stratified random sample of sites. </w:t>
      </w:r>
      <w:r w:rsidR="00791E4C" w:rsidRPr="00AA3C6E">
        <w:t xml:space="preserve">Without such rigorous </w:t>
      </w:r>
      <w:r w:rsidR="00D52A72" w:rsidRPr="00AA3C6E">
        <w:t xml:space="preserve">validation and </w:t>
      </w:r>
      <w:r w:rsidR="00791E4C" w:rsidRPr="00AA3C6E">
        <w:t xml:space="preserve">testing we believe it would be unwise to use </w:t>
      </w:r>
      <w:r w:rsidR="00E35662" w:rsidRPr="00AA3C6E">
        <w:t>the</w:t>
      </w:r>
      <w:r w:rsidR="0010093B" w:rsidRPr="00AA3C6E">
        <w:t xml:space="preserve"> </w:t>
      </w:r>
      <w:r w:rsidR="00E35662" w:rsidRPr="00AA3C6E">
        <w:t>BII to guide conservation policy</w:t>
      </w:r>
      <w:r w:rsidRPr="00AA3C6E">
        <w:t>.</w:t>
      </w:r>
    </w:p>
    <w:p w14:paraId="71E30516" w14:textId="77777777" w:rsidR="00DD5103" w:rsidRDefault="00DD5103" w:rsidP="00AB5192">
      <w:pPr>
        <w:spacing w:after="0"/>
        <w:ind w:firstLine="720"/>
        <w:jc w:val="both"/>
      </w:pPr>
    </w:p>
    <w:p w14:paraId="2D470478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18834397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7EC4C314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5D7CE48E" w14:textId="77777777" w:rsidR="001C26C2" w:rsidRDefault="001C26C2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IUCN - </w:t>
      </w:r>
      <w:r w:rsidRPr="001C26C2">
        <w:t>The IUCN Red List of Threatened Species.</w:t>
      </w:r>
      <w:r>
        <w:t xml:space="preserve"> </w:t>
      </w:r>
      <w:r w:rsidRPr="001C26C2">
        <w:t>Version 2018-2. http://www.i</w:t>
      </w:r>
      <w:r>
        <w:t>ucnredlist.org. Downloaded on 19/02/2019 (2019)</w:t>
      </w:r>
      <w:r w:rsidRPr="001C26C2">
        <w:t>.</w:t>
      </w:r>
    </w:p>
    <w:p w14:paraId="1B58F30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 xml:space="preserve">(eds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3E702C69" w14:textId="77777777" w:rsidR="0075632F" w:rsidRPr="0010093B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lang w:val="it-IT"/>
        </w:rPr>
      </w:pPr>
      <w:r w:rsidRPr="0010093B">
        <w:rPr>
          <w:lang w:val="it-IT"/>
        </w:rPr>
        <w:t>Erb, K.-H.</w:t>
      </w:r>
      <w:r w:rsidR="000C2FA9" w:rsidRPr="0010093B">
        <w:rPr>
          <w:lang w:val="it-IT"/>
        </w:rPr>
        <w:t xml:space="preserve"> </w:t>
      </w:r>
      <w:r w:rsidRPr="0010093B">
        <w:rPr>
          <w:lang w:val="it-IT"/>
        </w:rPr>
        <w:t xml:space="preserve">et al. </w:t>
      </w:r>
      <w:r w:rsidR="00BD612A" w:rsidRPr="0010093B">
        <w:rPr>
          <w:i/>
          <w:lang w:val="it-IT"/>
        </w:rPr>
        <w:t>Nature</w:t>
      </w:r>
      <w:r w:rsidRPr="0010093B">
        <w:rPr>
          <w:lang w:val="it-IT"/>
        </w:rPr>
        <w:t xml:space="preserve"> </w:t>
      </w:r>
      <w:r w:rsidR="00BD612A" w:rsidRPr="0010093B">
        <w:rPr>
          <w:b/>
          <w:lang w:val="it-IT"/>
        </w:rPr>
        <w:t>553,</w:t>
      </w:r>
      <w:r w:rsidRPr="0010093B">
        <w:rPr>
          <w:lang w:val="it-IT"/>
        </w:rPr>
        <w:t xml:space="preserve"> 73-76</w:t>
      </w:r>
      <w:r w:rsidR="000C2FA9" w:rsidRPr="0010093B">
        <w:rPr>
          <w:lang w:val="it-IT"/>
        </w:rPr>
        <w:t xml:space="preserve"> (2018)</w:t>
      </w:r>
      <w:r w:rsidRPr="0010093B">
        <w:rPr>
          <w:lang w:val="it-IT"/>
        </w:rPr>
        <w:t>.</w:t>
      </w:r>
    </w:p>
    <w:p w14:paraId="70647BF4" w14:textId="77777777" w:rsidR="009C058F" w:rsidRDefault="009C058F" w:rsidP="00A27511">
      <w:pPr>
        <w:pStyle w:val="ListParagraph"/>
        <w:numPr>
          <w:ilvl w:val="0"/>
          <w:numId w:val="1"/>
        </w:numPr>
        <w:ind w:left="426"/>
        <w:jc w:val="both"/>
      </w:pPr>
      <w:r w:rsidRPr="0010093B">
        <w:rPr>
          <w:lang w:val="it-IT"/>
        </w:rPr>
        <w:t xml:space="preserve">Lennox, G. D. </w:t>
      </w:r>
      <w:r w:rsidRPr="0010093B">
        <w:rPr>
          <w:i/>
          <w:iCs/>
          <w:lang w:val="it-IT"/>
        </w:rPr>
        <w:t>et al.</w:t>
      </w:r>
      <w:r w:rsidRPr="0010093B">
        <w:rPr>
          <w:lang w:val="it-IT"/>
        </w:rPr>
        <w:t xml:space="preserve">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24</w:t>
      </w:r>
      <w:r>
        <w:t>, 5680–5694 (2018).</w:t>
      </w:r>
    </w:p>
    <w:p w14:paraId="59F4283D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>Venter, O.</w:t>
      </w:r>
      <w:r w:rsidR="000C2FA9">
        <w:t xml:space="preserve"> et al. </w:t>
      </w:r>
      <w:r w:rsidR="00BD612A" w:rsidRPr="00A27511">
        <w:rPr>
          <w:i/>
        </w:rPr>
        <w:t>Nat. Comms</w:t>
      </w:r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06B89BE2" w14:textId="77777777" w:rsidR="00862CAE" w:rsidRDefault="00862CAE" w:rsidP="00A27511">
      <w:pPr>
        <w:pStyle w:val="ListParagraph"/>
        <w:numPr>
          <w:ilvl w:val="0"/>
          <w:numId w:val="1"/>
        </w:numPr>
        <w:ind w:left="426"/>
        <w:jc w:val="both"/>
      </w:pPr>
      <w:r w:rsidRPr="00862CAE">
        <w:t xml:space="preserve">Di Marco, M., Venter, O., Possingham, H. P. &amp; Watson, J. E. M. </w:t>
      </w:r>
      <w:r w:rsidRPr="00862CAE">
        <w:rPr>
          <w:i/>
          <w:iCs/>
        </w:rPr>
        <w:t>Nat. Commun.</w:t>
      </w:r>
      <w:r w:rsidRPr="00862CAE">
        <w:t xml:space="preserve"> </w:t>
      </w:r>
      <w:r w:rsidRPr="00862CAE">
        <w:rPr>
          <w:b/>
          <w:bCs/>
        </w:rPr>
        <w:t>9</w:t>
      </w:r>
      <w:r w:rsidRPr="00862CAE">
        <w:t>, 4621 (2018).</w:t>
      </w:r>
    </w:p>
    <w:p w14:paraId="7340D9E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19F48AF3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BioScience</w:t>
      </w:r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558354E2" w14:textId="77777777" w:rsidR="00610A3C" w:rsidRDefault="00610A3C" w:rsidP="00610A3C">
      <w:pPr>
        <w:spacing w:after="0"/>
        <w:rPr>
          <w:b/>
        </w:rPr>
      </w:pPr>
    </w:p>
    <w:p w14:paraId="2A5C3C51" w14:textId="77777777" w:rsidR="00610A3C" w:rsidRDefault="003B1E61" w:rsidP="00610A3C">
      <w:pPr>
        <w:spacing w:after="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45AF9B8D" wp14:editId="7CEF4051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plot_new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D94" w14:textId="77777777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>with biomass intactness</w:t>
      </w:r>
      <w:r w:rsidR="00610A3C">
        <w:rPr>
          <w:b/>
        </w:rPr>
        <w:t xml:space="preserve"> 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 </w:t>
      </w:r>
      <w:r w:rsidR="00FC7AD2">
        <w:t>and biomass intactness (BMI).  Land a</w:t>
      </w:r>
      <w:r w:rsidR="00610A3C" w:rsidRPr="00B36DDD">
        <w:t>reas in white had no data available for one or both of the i</w:t>
      </w:r>
      <w:r w:rsidR="00610A3C" w:rsidRPr="005756A2">
        <w:t xml:space="preserve">ndices. </w:t>
      </w:r>
      <w:r w:rsidR="00BD612A" w:rsidRPr="00A27511">
        <w:rPr>
          <w:b/>
        </w:rPr>
        <w:t>b,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 xml:space="preserve">BMI </w:t>
      </w:r>
      <w:r w:rsidR="003B1E61">
        <w:t xml:space="preserve">and BII </w:t>
      </w:r>
      <w:r w:rsidR="00610A3C">
        <w:t>against Human Footprint index [5]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</w:t>
      </w:r>
      <w:r w:rsidR="00862CAE">
        <w:t>10</w:t>
      </w:r>
      <w:r w:rsidR="00002395">
        <w:t>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9C058F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Andrew Balmford" w:date="2019-02-21T17:42:00Z" w:initials="AB">
    <w:p w14:paraId="2991BDA7" w14:textId="77777777" w:rsidR="00633751" w:rsidRDefault="00633751">
      <w:pPr>
        <w:pStyle w:val="CommentText"/>
      </w:pPr>
      <w:r>
        <w:rPr>
          <w:rStyle w:val="CommentReference"/>
        </w:rPr>
        <w:annotationRef/>
      </w:r>
      <w:r>
        <w:t>One of several advantages, so not sure this is needed. If kept, perhaps “to prioritise conservation interventions” [whether investments or not]</w:t>
      </w:r>
    </w:p>
  </w:comment>
  <w:comment w:id="72" w:author="Philip Martin" w:date="2019-02-21T16:27:00Z" w:initials="PM">
    <w:p w14:paraId="5725738E" w14:textId="77777777" w:rsidR="00AA3C6E" w:rsidRDefault="00AA3C6E">
      <w:pPr>
        <w:pStyle w:val="CommentText"/>
      </w:pPr>
      <w:r>
        <w:rPr>
          <w:rStyle w:val="CommentReference"/>
        </w:rPr>
        <w:annotationRef/>
      </w:r>
      <w:r>
        <w:t>As Piero said via email, do we need to address potential problems with BII and HF as metrics? Maybe a sentence somewhere would be a good idea.</w:t>
      </w:r>
    </w:p>
  </w:comment>
  <w:comment w:id="99" w:author="reg29" w:date="2019-02-21T16:27:00Z" w:initials="r">
    <w:p w14:paraId="52CEE34B" w14:textId="77777777" w:rsidR="00995958" w:rsidRDefault="00995958">
      <w:pPr>
        <w:pStyle w:val="CommentText"/>
      </w:pPr>
      <w:r>
        <w:rPr>
          <w:rStyle w:val="CommentReference"/>
        </w:rPr>
        <w:annotationRef/>
      </w:r>
      <w:r>
        <w:t>“dilute” doesn’t seem to be right word here. The BII v BMI plot isn’t just noiser than expected- there is no sign of the expected positive correlation</w:t>
      </w:r>
    </w:p>
  </w:comment>
  <w:comment w:id="96" w:author="Philip Martin [2]" w:date="2019-02-21T16:27:00Z" w:initials="PM">
    <w:p w14:paraId="65F2882A" w14:textId="77777777" w:rsidR="008E235F" w:rsidRDefault="008E235F">
      <w:pPr>
        <w:pStyle w:val="CommentText"/>
      </w:pPr>
      <w:r>
        <w:rPr>
          <w:rStyle w:val="CommentReference"/>
        </w:rPr>
        <w:annotationRef/>
      </w:r>
      <w:r>
        <w:t>This felt like the right place for this.</w:t>
      </w:r>
    </w:p>
  </w:comment>
  <w:comment w:id="116" w:author="Philip Martin" w:date="2019-02-21T16:27:00Z" w:initials="PM">
    <w:p w14:paraId="245E9DE2" w14:textId="77777777" w:rsidR="00AA3C6E" w:rsidRDefault="00AA3C6E">
      <w:pPr>
        <w:pStyle w:val="CommentText"/>
      </w:pPr>
      <w:r>
        <w:rPr>
          <w:rStyle w:val="CommentReference"/>
        </w:rPr>
        <w:annotationRef/>
      </w:r>
      <w:r>
        <w:t>I removed this paragraph because it was very short.</w:t>
      </w:r>
    </w:p>
  </w:comment>
  <w:comment w:id="157" w:author="reg29" w:date="2019-02-21T16:27:00Z" w:initials="r">
    <w:p w14:paraId="5CDBACC9" w14:textId="77777777" w:rsidR="00021D99" w:rsidRDefault="00021D99">
      <w:pPr>
        <w:pStyle w:val="CommentText"/>
      </w:pPr>
      <w:r>
        <w:rPr>
          <w:rStyle w:val="CommentReference"/>
        </w:rPr>
        <w:annotationRef/>
      </w:r>
      <w:r>
        <w:t>I don’t think that we can say “Following this” here because we do not say  HOW the causes of bias should be removed- that would have to be done by testing different analytical and extrapolation approaches- my hunch is that there are serious problems both.</w:t>
      </w:r>
    </w:p>
  </w:comment>
  <w:comment w:id="168" w:author="reg29" w:date="2019-02-21T16:27:00Z" w:initials="r">
    <w:p w14:paraId="72807202" w14:textId="77777777" w:rsidR="00021D99" w:rsidRDefault="00021D99">
      <w:pPr>
        <w:pStyle w:val="CommentText"/>
      </w:pPr>
      <w:r>
        <w:rPr>
          <w:rStyle w:val="CommentReference"/>
        </w:rPr>
        <w:annotationRef/>
      </w:r>
      <w:r>
        <w:t>I think this bit about finding causes of bias logically belongs AFTER the bit where we say that a revised BII should covary with BMI and HF in the expected directions.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91BDA7" w15:done="0"/>
  <w15:commentEx w15:paraId="5725738E" w15:done="0"/>
  <w15:commentEx w15:paraId="52CEE34B" w15:done="0"/>
  <w15:commentEx w15:paraId="65F2882A" w15:done="0"/>
  <w15:commentEx w15:paraId="245E9DE2" w15:done="0"/>
  <w15:commentEx w15:paraId="5CDBACC9" w15:done="0"/>
  <w15:commentEx w15:paraId="728072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2A0DB8" w16cid:durableId="20186790"/>
  <w16cid:commentId w16cid:paraId="06CD54B0" w16cid:durableId="201867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hilip Martin">
    <w15:presenceInfo w15:providerId="Windows Live" w15:userId="5bf753cfe35a4305"/>
  </w15:person>
  <w15:person w15:author="Philip Martin [2]">
    <w15:presenceInfo w15:providerId="AD" w15:userId="S-1-5-21-229837722-2277827130-2409647153-6074"/>
  </w15:person>
  <w15:person w15:author="Andrew Balmford">
    <w15:presenceInfo w15:providerId="AD" w15:userId="S-1-5-21-229837722-2277827130-2409647153-4430"/>
  </w15:person>
  <w15:person w15:author="Fangyuan Hua">
    <w15:presenceInfo w15:providerId="None" w15:userId="Fangyuan Hu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92"/>
    <w:rsid w:val="00002395"/>
    <w:rsid w:val="00004176"/>
    <w:rsid w:val="00011121"/>
    <w:rsid w:val="00021D99"/>
    <w:rsid w:val="00037123"/>
    <w:rsid w:val="00066548"/>
    <w:rsid w:val="00067001"/>
    <w:rsid w:val="00076BB8"/>
    <w:rsid w:val="000B4DBA"/>
    <w:rsid w:val="000C2FA9"/>
    <w:rsid w:val="000C34AC"/>
    <w:rsid w:val="000D74ED"/>
    <w:rsid w:val="000E471B"/>
    <w:rsid w:val="0010093B"/>
    <w:rsid w:val="001721F8"/>
    <w:rsid w:val="00185EE0"/>
    <w:rsid w:val="00193BB5"/>
    <w:rsid w:val="001B3042"/>
    <w:rsid w:val="001C041A"/>
    <w:rsid w:val="001C26C2"/>
    <w:rsid w:val="001C58F9"/>
    <w:rsid w:val="001F02A8"/>
    <w:rsid w:val="0023710F"/>
    <w:rsid w:val="00270A9B"/>
    <w:rsid w:val="002D42BF"/>
    <w:rsid w:val="002E44F0"/>
    <w:rsid w:val="00301EE1"/>
    <w:rsid w:val="00324658"/>
    <w:rsid w:val="003246F2"/>
    <w:rsid w:val="003B1E61"/>
    <w:rsid w:val="003B7604"/>
    <w:rsid w:val="003D2451"/>
    <w:rsid w:val="003D4EA3"/>
    <w:rsid w:val="003E72EC"/>
    <w:rsid w:val="0040194E"/>
    <w:rsid w:val="0042282F"/>
    <w:rsid w:val="00447A4E"/>
    <w:rsid w:val="004A570E"/>
    <w:rsid w:val="004D468A"/>
    <w:rsid w:val="004F1908"/>
    <w:rsid w:val="0050554B"/>
    <w:rsid w:val="00507BED"/>
    <w:rsid w:val="0051307D"/>
    <w:rsid w:val="00532C7D"/>
    <w:rsid w:val="00534BA9"/>
    <w:rsid w:val="00564050"/>
    <w:rsid w:val="00564450"/>
    <w:rsid w:val="0057536D"/>
    <w:rsid w:val="00610A3C"/>
    <w:rsid w:val="00630946"/>
    <w:rsid w:val="00633751"/>
    <w:rsid w:val="006A26D9"/>
    <w:rsid w:val="006C620F"/>
    <w:rsid w:val="006D0B10"/>
    <w:rsid w:val="006E36B8"/>
    <w:rsid w:val="00721D79"/>
    <w:rsid w:val="00751DED"/>
    <w:rsid w:val="0075632F"/>
    <w:rsid w:val="00791E4C"/>
    <w:rsid w:val="00795AB5"/>
    <w:rsid w:val="007A5057"/>
    <w:rsid w:val="007A64AC"/>
    <w:rsid w:val="00812E95"/>
    <w:rsid w:val="00841395"/>
    <w:rsid w:val="00842A33"/>
    <w:rsid w:val="008540DC"/>
    <w:rsid w:val="00862CAE"/>
    <w:rsid w:val="00882C6C"/>
    <w:rsid w:val="00883C28"/>
    <w:rsid w:val="008A7BBE"/>
    <w:rsid w:val="008C0FC2"/>
    <w:rsid w:val="008C64F8"/>
    <w:rsid w:val="008E235F"/>
    <w:rsid w:val="008F37C6"/>
    <w:rsid w:val="008F72D7"/>
    <w:rsid w:val="0091006E"/>
    <w:rsid w:val="00925022"/>
    <w:rsid w:val="009305B6"/>
    <w:rsid w:val="009374F3"/>
    <w:rsid w:val="009818D4"/>
    <w:rsid w:val="00995958"/>
    <w:rsid w:val="009C058F"/>
    <w:rsid w:val="009E74F5"/>
    <w:rsid w:val="00A067B3"/>
    <w:rsid w:val="00A15DBB"/>
    <w:rsid w:val="00A27511"/>
    <w:rsid w:val="00A3689A"/>
    <w:rsid w:val="00AA3C6E"/>
    <w:rsid w:val="00AB5192"/>
    <w:rsid w:val="00AF4FA1"/>
    <w:rsid w:val="00B032F0"/>
    <w:rsid w:val="00B56F86"/>
    <w:rsid w:val="00B705C3"/>
    <w:rsid w:val="00B7411B"/>
    <w:rsid w:val="00B81DA6"/>
    <w:rsid w:val="00B91320"/>
    <w:rsid w:val="00BD612A"/>
    <w:rsid w:val="00C14CE3"/>
    <w:rsid w:val="00C158C2"/>
    <w:rsid w:val="00C736A4"/>
    <w:rsid w:val="00C73E5D"/>
    <w:rsid w:val="00CB2EBD"/>
    <w:rsid w:val="00CC075C"/>
    <w:rsid w:val="00D04D31"/>
    <w:rsid w:val="00D12254"/>
    <w:rsid w:val="00D14840"/>
    <w:rsid w:val="00D52A72"/>
    <w:rsid w:val="00D85A9B"/>
    <w:rsid w:val="00DC7287"/>
    <w:rsid w:val="00DD5103"/>
    <w:rsid w:val="00E335AE"/>
    <w:rsid w:val="00E35662"/>
    <w:rsid w:val="00E360A1"/>
    <w:rsid w:val="00E43ADA"/>
    <w:rsid w:val="00E8170C"/>
    <w:rsid w:val="00EB5216"/>
    <w:rsid w:val="00EC3AB7"/>
    <w:rsid w:val="00ED1C9C"/>
    <w:rsid w:val="00ED40D2"/>
    <w:rsid w:val="00EE3F3F"/>
    <w:rsid w:val="00F41E62"/>
    <w:rsid w:val="00F55865"/>
    <w:rsid w:val="00F652D5"/>
    <w:rsid w:val="00F71959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7C32"/>
  <w15:docId w15:val="{4B52E655-D5A4-4E06-8853-48106411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42A33"/>
  </w:style>
  <w:style w:type="character" w:styleId="Hyperlink">
    <w:name w:val="Hyperlink"/>
    <w:basedOn w:val="DefaultParagraphFont"/>
    <w:uiPriority w:val="99"/>
    <w:unhideWhenUsed/>
    <w:rsid w:val="007A64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B626E-BD90-456A-B3D8-585B0A65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Andrew Balmford</cp:lastModifiedBy>
  <cp:revision>3</cp:revision>
  <dcterms:created xsi:type="dcterms:W3CDTF">2019-02-21T17:49:00Z</dcterms:created>
  <dcterms:modified xsi:type="dcterms:W3CDTF">2019-04-01T19:35:00Z</dcterms:modified>
</cp:coreProperties>
</file>