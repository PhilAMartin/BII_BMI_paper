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E7F5C80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 w:rsidR="00947CCD">
        <w:t xml:space="preserve"> Aichi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FA83DA2" w14:textId="77777777" w:rsidR="00947CCD" w:rsidRDefault="00947CCD" w:rsidP="00947CCD">
      <w:pPr>
        <w:spacing w:after="0"/>
        <w:jc w:val="both"/>
      </w:pPr>
    </w:p>
    <w:p w14:paraId="3DB441B1" w14:textId="35B07B63" w:rsidR="0075632F" w:rsidRDefault="00AB5192" w:rsidP="00947CCD">
      <w:pPr>
        <w:spacing w:after="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947CCD">
        <w:t>of individual species</w:t>
      </w:r>
      <w:r w:rsidR="00F90B24">
        <w:t xml:space="preserve">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r w:rsidR="00243B92">
        <w:t>:</w:t>
      </w:r>
      <w:r>
        <w:t xml:space="preserve"> </w:t>
      </w:r>
      <w:r w:rsidR="00B30804">
        <w:t>h</w:t>
      </w:r>
      <w:r w:rsidR="003711B0">
        <w:t xml:space="preserve">ence a value of 50% would indicate that the species originally present are on average only half as common in an area now compared with pristine conditions. </w:t>
      </w:r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8F27651" w14:textId="77777777" w:rsidR="00947CCD" w:rsidRDefault="00947CCD" w:rsidP="00947CCD">
      <w:pPr>
        <w:spacing w:after="0"/>
        <w:jc w:val="both"/>
      </w:pPr>
    </w:p>
    <w:p w14:paraId="4748FEF0" w14:textId="1CEAD2A6" w:rsidR="00AB5192" w:rsidRDefault="006E36B8" w:rsidP="00947CCD">
      <w:pPr>
        <w:spacing w:after="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r w:rsidR="00B30804">
        <w:t xml:space="preserve">plant </w:t>
      </w:r>
      <w:r w:rsidR="007553FA">
        <w:t xml:space="preserve">biomass of vegetation relative to </w:t>
      </w:r>
      <w:r w:rsidR="00A760F5">
        <w:t xml:space="preserve">that in </w:t>
      </w:r>
      <w:r w:rsidR="007553FA">
        <w:t>the same location without human disturbance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 w:rsidR="00A760F5">
        <w:t>In aggregate terms, t</w:t>
      </w:r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</w:t>
      </w:r>
      <w:r w:rsidR="00947CCD">
        <w:t xml:space="preserve"> – in contrast to Newbold and colleagues’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r w:rsidR="00B15AA2">
        <w:t xml:space="preserve"> Turning to spatial patterns, although plant biomass and community-wide abundance metrics measure different attributes of biodiversity, b</w:t>
      </w:r>
      <w:r w:rsidR="00AA3C6E">
        <w:t xml:space="preserve">ecause </w:t>
      </w:r>
      <w:r w:rsidR="00B15AA2">
        <w:t xml:space="preserve">anthropogenic </w:t>
      </w:r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B15AA2">
        <w:t xml:space="preserve">together constitute </w:t>
      </w:r>
      <w:r>
        <w:t xml:space="preserve">the </w:t>
      </w:r>
      <w:r w:rsidR="00B15AA2">
        <w:t xml:space="preserve">greatest </w:t>
      </w:r>
      <w:r>
        <w:t xml:space="preserve">driver of wild </w:t>
      </w:r>
      <w:r w:rsidR="000E471B">
        <w:t>population</w:t>
      </w:r>
      <w:r>
        <w:t>s’ declines</w:t>
      </w:r>
      <w:r w:rsidR="00B30804">
        <w:t>,</w:t>
      </w:r>
      <w:r>
        <w:t xml:space="preserve"> </w:t>
      </w:r>
      <w:r w:rsidR="00B15AA2">
        <w:t xml:space="preserve">we expected the two indices to  broadly co-vary across space. That said, </w:t>
      </w:r>
      <w:r w:rsidR="00716CB5">
        <w:t>i</w:t>
      </w:r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r w:rsidR="00B15AA2">
        <w:t xml:space="preserve">and </w:t>
      </w:r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r w:rsidR="00B30804">
        <w:t>,</w:t>
      </w:r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6CCD9112" w14:textId="77777777" w:rsidR="00947CCD" w:rsidRDefault="00947CCD" w:rsidP="00947CCD">
      <w:pPr>
        <w:spacing w:after="0"/>
        <w:jc w:val="both"/>
      </w:pPr>
    </w:p>
    <w:p w14:paraId="18A098C0" w14:textId="389DCEC8" w:rsidR="004902BC" w:rsidRDefault="00B15AA2" w:rsidP="00947CCD">
      <w:pPr>
        <w:spacing w:after="0"/>
        <w:jc w:val="both"/>
      </w:pPr>
      <w:r>
        <w:lastRenderedPageBreak/>
        <w:t xml:space="preserve"> In practice</w:t>
      </w:r>
      <w:r w:rsidR="00AB5192">
        <w:t xml:space="preserve"> the</w:t>
      </w:r>
      <w:r w:rsidR="000E471B">
        <w:t xml:space="preserve"> two indices </w:t>
      </w:r>
      <w:r w:rsidR="00E35662">
        <w:t xml:space="preserve">exhibit limited </w:t>
      </w:r>
      <w:r w:rsidR="001F02A8">
        <w:t>agreement</w:t>
      </w:r>
      <w:r w:rsidR="00AB5192">
        <w:t xml:space="preserve">. In </w:t>
      </w:r>
      <w:r w:rsidR="000E471B">
        <w:t>many</w:t>
      </w:r>
      <w:r w:rsidR="00AB5192"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 w:rsidR="00AB5192">
        <w:t xml:space="preserve"> is considerably lower than the BMI (</w:t>
      </w:r>
      <w:r w:rsidR="00185EE0">
        <w:t>blue on Fig. 1</w:t>
      </w:r>
      <w:r w:rsidR="00E35662">
        <w:t>a</w:t>
      </w:r>
      <w:r w:rsidR="00AB5192"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 w:rsidR="00AB5192">
        <w:t xml:space="preserve">in many areas </w:t>
      </w:r>
      <w:r w:rsidR="000E471B">
        <w:t>with low BMI</w:t>
      </w:r>
      <w:r w:rsidR="00AB5192">
        <w:t xml:space="preserve"> –</w:t>
      </w:r>
      <w:r w:rsidR="008F72D7">
        <w:t xml:space="preserve"> </w:t>
      </w:r>
      <w:r w:rsidR="00AB5192">
        <w:t xml:space="preserve">much of Europe, China, India, and Brazil - </w:t>
      </w:r>
      <w:r w:rsidR="001B3042">
        <w:t xml:space="preserve">reported </w:t>
      </w:r>
      <w:r w:rsidR="00AB5192"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 w:rsidR="00AB5192">
        <w:t>high (red)</w:t>
      </w:r>
      <w:r w:rsidR="00185EE0">
        <w:t>, suggesting that d</w:t>
      </w:r>
      <w:r w:rsidR="001B3042">
        <w:t>espite the removal</w:t>
      </w:r>
      <w:r w:rsidR="00AB5192">
        <w:t xml:space="preserve"> </w:t>
      </w:r>
      <w:r w:rsidR="001B3042">
        <w:t>of most</w:t>
      </w:r>
      <w:r w:rsidR="00AB5192">
        <w:t xml:space="preserve"> primary vegetation</w:t>
      </w:r>
      <w:r w:rsidR="00791E4C">
        <w:t>, population reductions have been far less severe</w:t>
      </w:r>
      <w:r w:rsidR="00AB5192">
        <w:t xml:space="preserve">. </w:t>
      </w:r>
    </w:p>
    <w:p w14:paraId="69B1EB67" w14:textId="77777777" w:rsidR="00947CCD" w:rsidRDefault="00947CCD" w:rsidP="00947CCD">
      <w:pPr>
        <w:spacing w:after="0"/>
        <w:jc w:val="both"/>
      </w:pPr>
    </w:p>
    <w:p w14:paraId="197CCF85" w14:textId="7AD4645E" w:rsidR="00AB5192" w:rsidRDefault="00B56F86" w:rsidP="00947CCD">
      <w:pPr>
        <w:spacing w:after="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</w:t>
      </w:r>
      <w:r w:rsidR="00947CCD">
        <w:t xml:space="preserve"> index</w:t>
      </w:r>
      <w:r w:rsidR="00947CCD">
        <w:rPr>
          <w:vertAlign w:val="superscript"/>
        </w:rPr>
        <w:t>7</w:t>
      </w:r>
      <w:r w:rsidR="00AB5192">
        <w:t xml:space="preserve"> (HF),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1b,c).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3ACB896C" w14:textId="77777777" w:rsidR="00947CCD" w:rsidRDefault="00947CCD" w:rsidP="00947CCD">
      <w:pPr>
        <w:spacing w:after="0"/>
        <w:jc w:val="both"/>
      </w:pPr>
    </w:p>
    <w:p w14:paraId="6658A5F1" w14:textId="7C527C3F" w:rsidR="0075632F" w:rsidRDefault="00AB5192" w:rsidP="00947CCD">
      <w:pPr>
        <w:spacing w:after="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BE559F">
        <w:t>G</w:t>
      </w:r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r w:rsidR="00BE559F">
        <w:t>improve credibility</w:t>
      </w:r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high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663A2BBA" w14:textId="77777777" w:rsidR="00947CCD" w:rsidRDefault="00947CCD" w:rsidP="00947CCD">
      <w:pPr>
        <w:spacing w:after="0"/>
        <w:jc w:val="both"/>
      </w:pP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lastRenderedPageBreak/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40857911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ins w:id="0" w:author="Philip Martin" w:date="2019-04-08T10:54:00Z">
        <w:r w:rsidR="00744CF0">
          <w:t xml:space="preserve">[2] </w:t>
        </w:r>
      </w:ins>
      <w:r w:rsidR="00FC7AD2">
        <w:t>and biomass intactness (BMI)</w:t>
      </w:r>
      <w:ins w:id="1" w:author="Philip Martin" w:date="2019-04-08T10:54:00Z">
        <w:r w:rsidR="00744CF0">
          <w:t xml:space="preserve"> [5]</w:t>
        </w:r>
      </w:ins>
      <w:bookmarkStart w:id="2" w:name="_GoBack"/>
      <w:bookmarkEnd w:id="2"/>
      <w:r w:rsidR="00FC7AD2">
        <w:t>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proofErr w:type="gramStart"/>
      <w:r w:rsidR="00BD612A" w:rsidRPr="00A27511">
        <w:rPr>
          <w:b/>
        </w:rPr>
        <w:t>b</w:t>
      </w:r>
      <w:proofErr w:type="gramEnd"/>
      <w:r w:rsidR="00BD612A" w:rsidRPr="00A27511">
        <w:rPr>
          <w:b/>
        </w:rPr>
        <w:t>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</w:t>
      </w:r>
      <w:ins w:id="3" w:author="Philip Martin" w:date="2019-04-08T10:54:00Z">
        <w:r w:rsidR="00744CF0">
          <w:t>7</w:t>
        </w:r>
      </w:ins>
      <w:del w:id="4" w:author="Philip Martin" w:date="2019-04-08T10:54:00Z">
        <w:r w:rsidR="00610A3C" w:rsidDel="00744CF0">
          <w:delText>5</w:delText>
        </w:r>
      </w:del>
      <w:r w:rsidR="00610A3C">
        <w:t>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 Martin">
    <w15:presenceInfo w15:providerId="AD" w15:userId="S-1-5-21-229837722-2277827130-2409647153-60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B646B"/>
    <w:rsid w:val="000C2FA9"/>
    <w:rsid w:val="000C34AC"/>
    <w:rsid w:val="000D33DE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A7F73"/>
    <w:rsid w:val="006C620F"/>
    <w:rsid w:val="006D0B10"/>
    <w:rsid w:val="006E36B8"/>
    <w:rsid w:val="00716CB5"/>
    <w:rsid w:val="00721D79"/>
    <w:rsid w:val="00744CF0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18E3"/>
    <w:rsid w:val="008C64F8"/>
    <w:rsid w:val="008E235F"/>
    <w:rsid w:val="008F37C6"/>
    <w:rsid w:val="008F72D7"/>
    <w:rsid w:val="0091006E"/>
    <w:rsid w:val="00925022"/>
    <w:rsid w:val="009305B6"/>
    <w:rsid w:val="009374F3"/>
    <w:rsid w:val="00947CCD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874C6"/>
    <w:rsid w:val="00AA3C6E"/>
    <w:rsid w:val="00AB5192"/>
    <w:rsid w:val="00AD45C7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CD30F0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AD8DA-E62C-43D7-A5CF-6861AFCA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2</cp:revision>
  <dcterms:created xsi:type="dcterms:W3CDTF">2019-04-08T10:57:00Z</dcterms:created>
  <dcterms:modified xsi:type="dcterms:W3CDTF">2019-04-08T10:57:00Z</dcterms:modified>
</cp:coreProperties>
</file>