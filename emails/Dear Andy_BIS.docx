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9C75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Dear Andy,</w:t>
      </w:r>
    </w:p>
    <w:p w14:paraId="7BA9FC22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I wanted to bring something to your attention that I’ve been struggling with recently.</w:t>
      </w:r>
    </w:p>
    <w:p w14:paraId="433A9711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0" w:author="Microsoft Office User" w:date="2018-02-23T15:17:00Z">
        <w:r w:rsidRPr="000310E4" w:rsidDel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After chatting with </w:delText>
        </w:r>
      </w:del>
      <w:ins w:id="1" w:author="Microsoft Office User" w:date="2018-02-23T15:17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Recently,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Andrew </w:t>
      </w:r>
      <w:proofErr w:type="spellStart"/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Balmford</w:t>
      </w:r>
      <w:proofErr w:type="spellEnd"/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and Rhys Green </w:t>
      </w:r>
      <w:ins w:id="2" w:author="Microsoft Office User" w:date="2018-02-23T15:17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asked if I could do an analysis for a </w:t>
        </w:r>
      </w:ins>
      <w:ins w:id="3" w:author="Microsoft Office User" w:date="2018-02-23T19:00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short </w:t>
        </w:r>
      </w:ins>
      <w:ins w:id="4" w:author="Microsoft Office User" w:date="2018-02-23T15:17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paper they were working on. </w:t>
        </w:r>
      </w:ins>
      <w:del w:id="5" w:author="Microsoft Office User" w:date="2018-02-23T15:17:00Z">
        <w:r w:rsidRPr="000310E4" w:rsidDel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I have been working on a short paper with them. This</w:delText>
        </w:r>
      </w:del>
      <w:ins w:id="6" w:author="Microsoft Office User" w:date="2018-02-23T15:17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The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paper contrasts the estimates of BII in Newbold et al (2016) with the results of recently published work on biomass intactness of terrestrial ecosystems</w:t>
      </w:r>
      <w:ins w:id="7" w:author="Microsoft Office User" w:date="2018-02-23T18:56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,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as well as other proxies of human pressure. This paper is not yet complete, but </w:t>
      </w:r>
      <w:del w:id="8" w:author="Microsoft Office User" w:date="2018-02-23T15:22:00Z">
        <w:r w:rsidRPr="000310E4" w:rsidDel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thus </w:delText>
        </w:r>
      </w:del>
      <w:ins w:id="9" w:author="Microsoft Office User" w:date="2018-02-23T15:22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so</w:t>
        </w:r>
        <w:r w:rsidRPr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</w:t>
        </w:r>
      </w:ins>
      <w:proofErr w:type="gramStart"/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far</w:t>
      </w:r>
      <w:proofErr w:type="gramEnd"/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</w:t>
      </w:r>
      <w:commentRangeStart w:id="10"/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we have found that in most places vegetation biomass has been reduced by human activities more than biodiversity, according to the BII, has been</w:t>
      </w:r>
      <w:commentRangeEnd w:id="10"/>
      <w:r>
        <w:rPr>
          <w:rStyle w:val="CommentReference"/>
        </w:rPr>
        <w:commentReference w:id="10"/>
      </w: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. This result is </w:t>
      </w:r>
      <w:del w:id="11" w:author="Microsoft Office User" w:date="2018-02-23T18:57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on the face of it</w:delText>
        </w:r>
      </w:del>
      <w:ins w:id="12" w:author="Microsoft Office User" w:date="2018-02-23T18:57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a bit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surprising. We are generally concerned that the </w:t>
      </w:r>
      <w:del w:id="13" w:author="Microsoft Office User" w:date="2018-02-23T18:58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values produced by the </w:delText>
        </w:r>
      </w:del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BII </w:t>
      </w:r>
      <w:del w:id="14" w:author="Microsoft Office User" w:date="2018-02-23T18:58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in the Newbold et al. (2016) paper do not reflect reality</w:delText>
        </w:r>
      </w:del>
      <w:ins w:id="15" w:author="Microsoft Office User" w:date="2018-02-23T18:58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might underestimated the actual extent of biodiversity loss</w:t>
        </w:r>
      </w:ins>
      <w:ins w:id="16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in some areas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, although we are not </w:t>
      </w:r>
      <w:del w:id="17" w:author="Microsoft Office User" w:date="2018-02-23T18:59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clear </w:delText>
        </w:r>
      </w:del>
      <w:ins w:id="18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sure</w:t>
        </w:r>
        <w:r w:rsidR="00C53E43" w:rsidRPr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why</w:t>
      </w:r>
      <w:ins w:id="19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yet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. Given these results, we are also </w:t>
      </w:r>
      <w:del w:id="20" w:author="Microsoft Office User" w:date="2018-02-23T18:59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aiming </w:delText>
        </w:r>
      </w:del>
      <w:ins w:id="21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hoping</w:t>
        </w:r>
        <w:r w:rsidR="00C53E43" w:rsidRPr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to encourage more debate and discussion about the use of BII as a metric to inform policy targets such as CBD.</w:t>
      </w:r>
    </w:p>
    <w:p w14:paraId="39C2449D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22" w:author="Microsoft Office User" w:date="2018-02-23T19:00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I have been struggling with this</w:delText>
        </w:r>
      </w:del>
      <w:ins w:id="23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Rhys and Andrew have suggested I be first author of this paper</w:t>
        </w:r>
      </w:ins>
      <w:ins w:id="24" w:author="Microsoft Office User" w:date="2018-02-23T19:00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, but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because I have obviously been involved with some work your group has been doing</w:t>
      </w:r>
      <w:ins w:id="25" w:author="Microsoft Office User" w:date="2018-02-23T19:00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this has made me feel a bit uneasy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.</w:t>
      </w:r>
      <w:ins w:id="26" w:author="Microsoft Office User" w:date="2018-02-23T19:03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On the one hand I have the possibility first author paper</w:t>
        </w:r>
      </w:ins>
      <w:ins w:id="27" w:author="Microsoft Office User" w:date="2018-02-23T19:04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which would help my career, but on the other hand I greatly value my relationship with the PREDICTS team.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I want to assure you that our paper is a </w:t>
      </w:r>
      <w:del w:id="28" w:author="Microsoft Office User" w:date="2018-02-23T19:00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critique of</w:delText>
        </w:r>
      </w:del>
      <w:ins w:id="29" w:author="Microsoft Office User" w:date="2018-02-23T19:00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discussion of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one result that has come out of the PREDICTS project and not the project as a whole. I still think </w:t>
      </w:r>
      <w:del w:id="30" w:author="Microsoft Office User" w:date="2018-02-23T19:01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that the </w:delText>
        </w:r>
      </w:del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PREDICTS </w:t>
      </w:r>
      <w:del w:id="31" w:author="Microsoft Office User" w:date="2018-02-23T19:01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project </w:delText>
        </w:r>
      </w:del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is extremely valuable and would be </w:t>
      </w:r>
      <w:del w:id="32" w:author="Microsoft Office User" w:date="2018-02-23T19:01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happy </w:delText>
        </w:r>
      </w:del>
      <w:ins w:id="33" w:author="Microsoft Office User" w:date="2018-02-23T19:01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still like</w:t>
        </w:r>
        <w:r w:rsidR="00C53E43" w:rsidRPr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to be involved with your group in the future. </w:t>
      </w:r>
    </w:p>
    <w:p w14:paraId="6CCF01EA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This is also not a personal attack as everybody in your group, particularly you, has been very kind to me particularly when I was job-hunting. </w:t>
      </w:r>
    </w:p>
    <w:p w14:paraId="5C8967C4" w14:textId="77777777" w:rsidR="00C53E43" w:rsidRDefault="00C53E43" w:rsidP="000310E4">
      <w:pPr>
        <w:spacing w:after="160" w:line="235" w:lineRule="atLeast"/>
        <w:rPr>
          <w:ins w:id="34" w:author="Microsoft Office User" w:date="2018-02-23T19:01:00Z"/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ins w:id="35" w:author="Microsoft Office User" w:date="2018-02-23T19:01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I wondered what your thoughts </w:t>
        </w:r>
      </w:ins>
      <w:ins w:id="36" w:author="Microsoft Office User" w:date="2018-02-23T19:02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were </w:t>
        </w:r>
      </w:ins>
      <w:ins w:id="37" w:author="Microsoft Office User" w:date="2018-02-23T19:01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on this and my involvement. </w:t>
        </w:r>
      </w:ins>
      <w:ins w:id="38" w:author="Microsoft Office User" w:date="2018-02-23T19:02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I value my relationship with you and your group such that if you felt this was a major barrier I would be happy to remove myself as an author of the paper.</w:t>
        </w:r>
      </w:ins>
    </w:p>
    <w:p w14:paraId="1E5EAA7D" w14:textId="77777777" w:rsidR="000310E4" w:rsidRPr="000310E4" w:rsidDel="00C53E43" w:rsidRDefault="000310E4" w:rsidP="000310E4">
      <w:pPr>
        <w:spacing w:after="160" w:line="235" w:lineRule="atLeast"/>
        <w:rPr>
          <w:del w:id="39" w:author="Microsoft Office User" w:date="2018-02-23T19:03:00Z"/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40" w:author="Microsoft Office User" w:date="2018-02-23T19:03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If you have any concerns or queries about this piece of work, please get in touch.</w:delText>
        </w:r>
      </w:del>
    </w:p>
    <w:p w14:paraId="30BF408C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 </w:t>
      </w:r>
    </w:p>
    <w:p w14:paraId="341C0B1C" w14:textId="77777777" w:rsidR="000310E4" w:rsidRPr="000310E4" w:rsidDel="00C53E43" w:rsidRDefault="000310E4" w:rsidP="000310E4">
      <w:pPr>
        <w:spacing w:after="160" w:line="235" w:lineRule="atLeast"/>
        <w:rPr>
          <w:del w:id="41" w:author="Microsoft Office User" w:date="2018-02-23T19:03:00Z"/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42" w:author="Microsoft Office User" w:date="2018-02-23T19:03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Regards</w:delText>
        </w:r>
      </w:del>
      <w:ins w:id="43" w:author="Microsoft Office User" w:date="2018-02-23T19:03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Many thanks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,</w:t>
      </w:r>
    </w:p>
    <w:p w14:paraId="32E2F941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44" w:author="Microsoft Office User" w:date="2018-02-23T19:03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 </w:delText>
        </w:r>
      </w:del>
    </w:p>
    <w:p w14:paraId="48810269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Phil Martin</w:t>
      </w:r>
    </w:p>
    <w:p w14:paraId="18466125" w14:textId="77777777" w:rsidR="000310E4" w:rsidRPr="000310E4" w:rsidRDefault="000310E4" w:rsidP="000310E4">
      <w:pPr>
        <w:rPr>
          <w:rFonts w:ascii="Times New Roman" w:eastAsia="Times New Roman" w:hAnsi="Times New Roman" w:cs="Times New Roman"/>
          <w:lang w:eastAsia="en-GB"/>
        </w:rPr>
      </w:pPr>
    </w:p>
    <w:p w14:paraId="5F098A9A" w14:textId="77777777" w:rsidR="00B62EB9" w:rsidRDefault="00B62EB9">
      <w:bookmarkStart w:id="45" w:name="_GoBack"/>
      <w:bookmarkEnd w:id="45"/>
    </w:p>
    <w:sectPr w:rsidR="00B62EB9" w:rsidSect="00031D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Microsoft Office User" w:date="2018-02-23T15:23:00Z" w:initials="MOU">
    <w:p w14:paraId="6A9BB0CF" w14:textId="77777777" w:rsidR="000310E4" w:rsidRDefault="000310E4">
      <w:pPr>
        <w:pStyle w:val="CommentText"/>
      </w:pPr>
      <w:r>
        <w:rPr>
          <w:rStyle w:val="CommentReference"/>
        </w:rPr>
        <w:annotationRef/>
      </w:r>
      <w:r>
        <w:t xml:space="preserve">Had to read this a few times to understand what it </w:t>
      </w:r>
      <w:proofErr w:type="gramStart"/>
      <w:r>
        <w:t>mean</w:t>
      </w:r>
      <w:proofErr w:type="gramEnd"/>
    </w:p>
    <w:p w14:paraId="71DAF04E" w14:textId="77777777" w:rsidR="000310E4" w:rsidRDefault="000310E4">
      <w:pPr>
        <w:pStyle w:val="CommentText"/>
      </w:pPr>
    </w:p>
    <w:p w14:paraId="7741CAE2" w14:textId="77777777" w:rsidR="000310E4" w:rsidRDefault="000310E4">
      <w:pPr>
        <w:pStyle w:val="CommentText"/>
      </w:pPr>
      <w:r>
        <w:t>What about</w:t>
      </w:r>
    </w:p>
    <w:p w14:paraId="32112555" w14:textId="77777777" w:rsidR="000310E4" w:rsidRPr="000310E4" w:rsidRDefault="000310E4">
      <w:pPr>
        <w:pStyle w:val="CommentText"/>
        <w:rPr>
          <w:smallCaps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This paper is not yet complete, but </w:t>
      </w:r>
      <w:r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initial results show</w:t>
      </w: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that in most places vegetation biomass has </w:t>
      </w:r>
      <w:r w:rsidR="00C53E43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been reduced by human pressures</w:t>
      </w: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more than biodiversity (measured with the BII) </w:t>
      </w:r>
    </w:p>
    <w:p w14:paraId="56D1F0A4" w14:textId="77777777" w:rsidR="000310E4" w:rsidRDefault="000310E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D1F0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D1F0A4" w16cid:durableId="1E3AB0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E4"/>
    <w:rsid w:val="000310E4"/>
    <w:rsid w:val="00031DD9"/>
    <w:rsid w:val="00595942"/>
    <w:rsid w:val="00882488"/>
    <w:rsid w:val="00B62EB9"/>
    <w:rsid w:val="00C5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6A3BE"/>
  <w14:defaultImageDpi w14:val="32767"/>
  <w15:chartTrackingRefBased/>
  <w15:docId w15:val="{E162720F-C87F-D449-8A48-4FD4D433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10E4"/>
  </w:style>
  <w:style w:type="paragraph" w:styleId="BalloonText">
    <w:name w:val="Balloon Text"/>
    <w:basedOn w:val="Normal"/>
    <w:link w:val="BalloonTextChar"/>
    <w:uiPriority w:val="99"/>
    <w:semiHidden/>
    <w:unhideWhenUsed/>
    <w:rsid w:val="000310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E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1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0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0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0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2018-02-23T15:16:00Z</dcterms:created>
  <dcterms:modified xsi:type="dcterms:W3CDTF">2018-02-23T19:04:00Z</dcterms:modified>
</cp:coreProperties>
</file>