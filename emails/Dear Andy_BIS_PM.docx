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79C75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Dear Andy,</w:t>
      </w:r>
    </w:p>
    <w:p w14:paraId="7BA9FC22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I wanted to bring something to your attention that I’ve been struggling with recently.</w:t>
      </w:r>
    </w:p>
    <w:p w14:paraId="433A9711" w14:textId="2CE2A5F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0" w:author="Microsoft Office User" w:date="2018-02-23T15:17:00Z">
        <w:r w:rsidRPr="000310E4" w:rsidDel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After chatting with </w:delText>
        </w:r>
      </w:del>
      <w:ins w:id="1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Recently,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Andrew </w:t>
      </w:r>
      <w:proofErr w:type="spellStart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Balmford</w:t>
      </w:r>
      <w:proofErr w:type="spellEnd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and Rhys Green </w:t>
      </w:r>
      <w:ins w:id="2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asked if I could do an analysis for a </w:t>
        </w:r>
      </w:ins>
      <w:ins w:id="3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short </w:t>
        </w:r>
      </w:ins>
      <w:ins w:id="4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paper they were working on. </w:t>
        </w:r>
      </w:ins>
      <w:del w:id="5" w:author="Microsoft Office User" w:date="2018-02-23T15:17:00Z">
        <w:r w:rsidRPr="000310E4" w:rsidDel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 have been working on a short paper with them. This</w:delText>
        </w:r>
      </w:del>
      <w:ins w:id="6" w:author="Microsoft Office User" w:date="2018-02-23T15:17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The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paper contrasts the estimates of BII in Newbold et al (2016) with the results of recently published work on biomass intactness of terrestrial ecosystems</w:t>
      </w:r>
      <w:ins w:id="7" w:author="Microsoft Office User" w:date="2018-02-23T18:56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,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as well as other proxies of human pressure. This paper is not yet complete, but </w:t>
      </w:r>
      <w:del w:id="8" w:author="Microsoft Office User" w:date="2018-02-23T15:22:00Z">
        <w:r w:rsidRPr="000310E4" w:rsidDel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thus </w:delText>
        </w:r>
      </w:del>
      <w:ins w:id="9" w:author="Microsoft Office User" w:date="2018-02-23T15:22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so</w:t>
        </w:r>
        <w:r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far </w:t>
      </w:r>
      <w:commentRangeStart w:id="10"/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we have found that in most places vegetation biomass has been reduced by human </w:t>
      </w:r>
      <w:del w:id="11" w:author="Phil" w:date="2018-03-02T19:11:00Z">
        <w:r w:rsidRPr="000310E4" w:rsidDel="0073383D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activities </w:delText>
        </w:r>
      </w:del>
      <w:ins w:id="12" w:author="Phil" w:date="2018-03-02T19:11:00Z">
        <w:r w:rsidR="0073383D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pressures</w:t>
        </w:r>
        <w:r w:rsidR="0073383D"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more than biodiversity</w:t>
      </w:r>
      <w:del w:id="13" w:author="Phil" w:date="2018-03-02T19:11:00Z">
        <w:r w:rsidRPr="000310E4" w:rsidDel="0073383D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, according to the BII, has been</w:delText>
        </w:r>
        <w:commentRangeEnd w:id="10"/>
        <w:r w:rsidDel="0073383D">
          <w:rPr>
            <w:rStyle w:val="CommentReference"/>
          </w:rPr>
          <w:commentReference w:id="10"/>
        </w:r>
      </w:del>
      <w:ins w:id="14" w:author="Phil" w:date="2018-03-02T19:11:00Z">
        <w:r w:rsidR="0073383D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(measured using BII)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. This result is </w:t>
      </w:r>
      <w:del w:id="15" w:author="Microsoft Office User" w:date="2018-02-23T18:57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on the face of it</w:delText>
        </w:r>
      </w:del>
      <w:ins w:id="16" w:author="Microsoft Office User" w:date="2018-02-23T18:57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a bit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surprising. We are generally concerned that the </w:t>
      </w:r>
      <w:del w:id="17" w:author="Microsoft Office User" w:date="2018-02-23T18:58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values produced by the </w:delText>
        </w:r>
      </w:del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BII </w:t>
      </w:r>
      <w:del w:id="18" w:author="Microsoft Office User" w:date="2018-02-23T18:58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in the Newbold et al. (2016) paper do not reflect reality</w:delText>
        </w:r>
      </w:del>
      <w:ins w:id="19" w:author="Microsoft Office User" w:date="2018-02-23T18:58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might </w:t>
        </w:r>
      </w:ins>
      <w:ins w:id="20" w:author="Phil" w:date="2018-03-02T19:11:00Z">
        <w:r w:rsidR="0073383D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have </w:t>
        </w:r>
      </w:ins>
      <w:ins w:id="21" w:author="Microsoft Office User" w:date="2018-02-23T18:58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underestimated the actual extent of biodiversity loss</w:t>
        </w:r>
      </w:ins>
      <w:ins w:id="22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in some areas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, although we are not </w:t>
      </w:r>
      <w:del w:id="23" w:author="Microsoft Office User" w:date="2018-02-23T18:59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clear </w:delText>
        </w:r>
      </w:del>
      <w:ins w:id="24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sure</w:t>
        </w:r>
        <w:r w:rsidR="00C53E43"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why</w:t>
      </w:r>
      <w:ins w:id="25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yet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. Given these results, we are also </w:t>
      </w:r>
      <w:del w:id="26" w:author="Microsoft Office User" w:date="2018-02-23T18:59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aiming </w:delText>
        </w:r>
      </w:del>
      <w:ins w:id="27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hoping</w:t>
        </w:r>
        <w:r w:rsidR="00C53E43"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to encourage more debate and discussion about the use of BII as a metric to inform policy targets such as CBD.</w:t>
      </w:r>
    </w:p>
    <w:p w14:paraId="39C2449D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28" w:author="Microsoft Office User" w:date="2018-02-23T19:00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 have been struggling with this</w:delText>
        </w:r>
      </w:del>
      <w:ins w:id="29" w:author="Microsoft Office User" w:date="2018-02-23T18:59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Rhys and Andrew have suggested I be first author of this paper</w:t>
        </w:r>
      </w:ins>
      <w:ins w:id="30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, but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because I have obviously been involved with some work your group has been doing</w:t>
      </w:r>
      <w:ins w:id="31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this has made me feel a bit uneasy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.</w:t>
      </w:r>
      <w:ins w:id="32" w:author="Microsoft Office User" w:date="2018-02-23T19:03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On the one hand I have the possibility first author paper</w:t>
        </w:r>
      </w:ins>
      <w:ins w:id="33" w:author="Microsoft Office User" w:date="2018-02-23T19:04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which would help my career, but on the other hand I greatly value my relationship with the PREDICTS team.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I want to assure you that our paper is a </w:t>
      </w:r>
      <w:del w:id="34" w:author="Microsoft Office User" w:date="2018-02-23T19:00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critique of</w:delText>
        </w:r>
      </w:del>
      <w:ins w:id="35" w:author="Microsoft Office User" w:date="2018-02-23T19:00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discussion of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one result that has come out of the PREDICTS project and not the project as a whole. I still think </w:t>
      </w:r>
      <w:del w:id="36" w:author="Microsoft Office User" w:date="2018-02-23T19:01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that the </w:delText>
        </w:r>
      </w:del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PREDICTS </w:t>
      </w:r>
      <w:del w:id="37" w:author="Microsoft Office User" w:date="2018-02-23T19:01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project </w:delText>
        </w:r>
      </w:del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is extremely valuable and would be </w:t>
      </w:r>
      <w:del w:id="38" w:author="Microsoft Office User" w:date="2018-02-23T19:01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 xml:space="preserve">happy </w:delText>
        </w:r>
      </w:del>
      <w:ins w:id="39" w:author="Microsoft Office User" w:date="2018-02-23T19:01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still like</w:t>
        </w:r>
        <w:r w:rsidR="00C53E43" w:rsidRPr="000310E4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to be involved with your group in the future. </w:t>
      </w:r>
    </w:p>
    <w:p w14:paraId="6CCF01EA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This is also not a personal attack as everybody in your group, particularly you, has been very kind to me particularly when I was job-hunting. </w:t>
      </w:r>
    </w:p>
    <w:p w14:paraId="5C8967C4" w14:textId="5E2A5207" w:rsidR="00C53E43" w:rsidRDefault="00C53E43" w:rsidP="000310E4">
      <w:pPr>
        <w:spacing w:after="160" w:line="235" w:lineRule="atLeast"/>
        <w:rPr>
          <w:ins w:id="40" w:author="Microsoft Office User" w:date="2018-02-23T19:01:00Z"/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ins w:id="41" w:author="Microsoft Office User" w:date="2018-02-23T19:01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I wondered what your thoughts </w:t>
        </w:r>
      </w:ins>
      <w:ins w:id="42" w:author="Microsoft Office User" w:date="2018-02-23T19:02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were </w:t>
        </w:r>
      </w:ins>
      <w:ins w:id="43" w:author="Microsoft Office User" w:date="2018-02-23T19:01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on this and my involvement. </w:t>
        </w:r>
      </w:ins>
      <w:ins w:id="44" w:author="Microsoft Office User" w:date="2018-02-23T19:02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I value my relationship with you and your group such that if you felt this was a major barrier I would be happy to remove myself as </w:t>
        </w:r>
        <w:del w:id="45" w:author="Phil" w:date="2018-03-02T19:12:00Z">
          <w:r w:rsidDel="0073383D">
            <w:rPr>
              <w:rFonts w:ascii="Calibri" w:eastAsia="Times New Roman" w:hAnsi="Calibri" w:cs="Calibri"/>
              <w:color w:val="222222"/>
              <w:sz w:val="22"/>
              <w:szCs w:val="22"/>
              <w:lang w:eastAsia="en-GB"/>
            </w:rPr>
            <w:delText>an</w:delText>
          </w:r>
        </w:del>
      </w:ins>
      <w:ins w:id="46" w:author="Phil" w:date="2018-03-02T19:12:00Z">
        <w:r w:rsidR="0073383D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lead</w:t>
        </w:r>
      </w:ins>
      <w:bookmarkStart w:id="47" w:name="_GoBack"/>
      <w:bookmarkEnd w:id="47"/>
      <w:ins w:id="48" w:author="Microsoft Office User" w:date="2018-02-23T19:02:00Z">
        <w:r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 xml:space="preserve"> author of the paper.</w:t>
        </w:r>
      </w:ins>
    </w:p>
    <w:p w14:paraId="1E5EAA7D" w14:textId="77777777" w:rsidR="000310E4" w:rsidRPr="000310E4" w:rsidDel="00C53E43" w:rsidRDefault="000310E4" w:rsidP="000310E4">
      <w:pPr>
        <w:spacing w:after="160" w:line="235" w:lineRule="atLeast"/>
        <w:rPr>
          <w:del w:id="49" w:author="Microsoft Office User" w:date="2018-02-23T19:03:00Z"/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50" w:author="Microsoft Office User" w:date="2018-02-23T19:03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If you have any concerns or queries about this piece of work, please get in touch.</w:delText>
        </w:r>
      </w:del>
    </w:p>
    <w:p w14:paraId="30BF408C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 </w:t>
      </w:r>
    </w:p>
    <w:p w14:paraId="341C0B1C" w14:textId="77777777" w:rsidR="000310E4" w:rsidRPr="000310E4" w:rsidDel="00C53E43" w:rsidRDefault="000310E4" w:rsidP="000310E4">
      <w:pPr>
        <w:spacing w:after="160" w:line="235" w:lineRule="atLeast"/>
        <w:rPr>
          <w:del w:id="51" w:author="Microsoft Office User" w:date="2018-02-23T19:03:00Z"/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52" w:author="Microsoft Office User" w:date="2018-02-23T19:03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Regards</w:delText>
        </w:r>
      </w:del>
      <w:ins w:id="53" w:author="Microsoft Office User" w:date="2018-02-23T19:03:00Z">
        <w:r w:rsidR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t>Many thanks</w:t>
        </w:r>
      </w:ins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,</w:t>
      </w:r>
    </w:p>
    <w:p w14:paraId="32E2F941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del w:id="54" w:author="Microsoft Office User" w:date="2018-02-23T19:03:00Z">
        <w:r w:rsidRPr="000310E4" w:rsidDel="00C53E43">
          <w:rPr>
            <w:rFonts w:ascii="Calibri" w:eastAsia="Times New Roman" w:hAnsi="Calibri" w:cs="Calibri"/>
            <w:color w:val="222222"/>
            <w:sz w:val="22"/>
            <w:szCs w:val="22"/>
            <w:lang w:eastAsia="en-GB"/>
          </w:rPr>
          <w:delText> </w:delText>
        </w:r>
      </w:del>
    </w:p>
    <w:p w14:paraId="48810269" w14:textId="77777777" w:rsidR="000310E4" w:rsidRPr="000310E4" w:rsidRDefault="000310E4" w:rsidP="000310E4">
      <w:pPr>
        <w:spacing w:after="160" w:line="235" w:lineRule="atLeast"/>
        <w:rPr>
          <w:rFonts w:ascii="Calibri" w:eastAsia="Times New Roman" w:hAnsi="Calibri" w:cs="Calibri"/>
          <w:color w:val="222222"/>
          <w:sz w:val="22"/>
          <w:szCs w:val="22"/>
          <w:lang w:eastAsia="en-GB"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Phil Martin</w:t>
      </w:r>
    </w:p>
    <w:p w14:paraId="18466125" w14:textId="77777777" w:rsidR="000310E4" w:rsidRPr="000310E4" w:rsidRDefault="000310E4" w:rsidP="000310E4">
      <w:pPr>
        <w:rPr>
          <w:rFonts w:ascii="Times New Roman" w:eastAsia="Times New Roman" w:hAnsi="Times New Roman" w:cs="Times New Roman"/>
          <w:lang w:eastAsia="en-GB"/>
        </w:rPr>
      </w:pPr>
    </w:p>
    <w:p w14:paraId="5F098A9A" w14:textId="77777777" w:rsidR="00B62EB9" w:rsidRDefault="00B62EB9"/>
    <w:sectPr w:rsidR="00B62EB9" w:rsidSect="00031DD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Microsoft Office User" w:date="2018-02-23T15:23:00Z" w:initials="MOU">
    <w:p w14:paraId="6A9BB0CF" w14:textId="77777777" w:rsidR="000310E4" w:rsidRDefault="000310E4">
      <w:pPr>
        <w:pStyle w:val="CommentText"/>
      </w:pPr>
      <w:r>
        <w:rPr>
          <w:rStyle w:val="CommentReference"/>
        </w:rPr>
        <w:annotationRef/>
      </w:r>
      <w:r>
        <w:t>Had to read this a few times to understand what it mean</w:t>
      </w:r>
    </w:p>
    <w:p w14:paraId="71DAF04E" w14:textId="77777777" w:rsidR="000310E4" w:rsidRDefault="000310E4">
      <w:pPr>
        <w:pStyle w:val="CommentText"/>
      </w:pPr>
    </w:p>
    <w:p w14:paraId="7741CAE2" w14:textId="77777777" w:rsidR="000310E4" w:rsidRDefault="000310E4">
      <w:pPr>
        <w:pStyle w:val="CommentText"/>
      </w:pPr>
      <w:r>
        <w:t>What about</w:t>
      </w:r>
    </w:p>
    <w:p w14:paraId="32112555" w14:textId="77777777" w:rsidR="000310E4" w:rsidRPr="000310E4" w:rsidRDefault="000310E4">
      <w:pPr>
        <w:pStyle w:val="CommentText"/>
        <w:rPr>
          <w:smallCaps/>
        </w:rPr>
      </w:pP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This paper is not yet complete, but </w:t>
      </w:r>
      <w:r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initial results show</w:t>
      </w: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that in most places vegetation biomass has </w:t>
      </w:r>
      <w:r w:rsidR="00C53E43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>been reduced by human pressures</w:t>
      </w:r>
      <w:r w:rsidRPr="000310E4"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 </w:t>
      </w:r>
      <w:r>
        <w:rPr>
          <w:rFonts w:ascii="Calibri" w:eastAsia="Times New Roman" w:hAnsi="Calibri" w:cs="Calibri"/>
          <w:color w:val="222222"/>
          <w:sz w:val="22"/>
          <w:szCs w:val="22"/>
          <w:lang w:eastAsia="en-GB"/>
        </w:rPr>
        <w:t xml:space="preserve">more than biodiversity (measured with the BII) </w:t>
      </w:r>
    </w:p>
    <w:p w14:paraId="56D1F0A4" w14:textId="77777777" w:rsidR="000310E4" w:rsidRDefault="000310E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D1F0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D1F0A4" w16cid:durableId="1E3AB0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Phil">
    <w15:presenceInfo w15:providerId="None" w15:userId="Phi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E4"/>
    <w:rsid w:val="000310E4"/>
    <w:rsid w:val="00031DD9"/>
    <w:rsid w:val="00595942"/>
    <w:rsid w:val="0073383D"/>
    <w:rsid w:val="00882488"/>
    <w:rsid w:val="00B62EB9"/>
    <w:rsid w:val="00C5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A3BE"/>
  <w14:defaultImageDpi w14:val="32767"/>
  <w15:chartTrackingRefBased/>
  <w15:docId w15:val="{E162720F-C87F-D449-8A48-4FD4D433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310E4"/>
  </w:style>
  <w:style w:type="paragraph" w:styleId="BalloonText">
    <w:name w:val="Balloon Text"/>
    <w:basedOn w:val="Normal"/>
    <w:link w:val="BalloonTextChar"/>
    <w:uiPriority w:val="99"/>
    <w:semiHidden/>
    <w:unhideWhenUsed/>
    <w:rsid w:val="000310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E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10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0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0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0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0E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Phil</cp:lastModifiedBy>
  <cp:revision>2</cp:revision>
  <dcterms:created xsi:type="dcterms:W3CDTF">2018-03-02T19:13:00Z</dcterms:created>
  <dcterms:modified xsi:type="dcterms:W3CDTF">2018-03-02T19:13:00Z</dcterms:modified>
</cp:coreProperties>
</file>